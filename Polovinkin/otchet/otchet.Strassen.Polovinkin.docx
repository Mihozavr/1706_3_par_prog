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CD4" w:rsidRDefault="005E6188" w:rsidP="00B90150">
      <w:pPr>
        <w:spacing w:line="22" w:lineRule="atLeast"/>
        <w:ind w:firstLine="0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>
            <wp:extent cx="551815" cy="551815"/>
            <wp:effectExtent l="0" t="0" r="0" b="0"/>
            <wp:docPr id="1" name="Рисунок 6" descr="логотип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логотип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" cy="5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CD4" w:rsidRDefault="005D7CD4" w:rsidP="00B90150">
      <w:pPr>
        <w:spacing w:line="22" w:lineRule="atLeast"/>
        <w:ind w:firstLine="0"/>
        <w:jc w:val="center"/>
        <w:rPr>
          <w:b/>
        </w:rPr>
      </w:pPr>
      <w:r w:rsidRPr="008879FF">
        <w:rPr>
          <w:b/>
        </w:rPr>
        <w:t>МИНИСТЕРСТВО   ОБРАЗОВАНИЯ   И   НАУКИ   РОССИЙСКОЙ   ФЕДЕРАЦИИ</w:t>
      </w:r>
    </w:p>
    <w:p w:rsidR="005D7CD4" w:rsidRDefault="00E15023" w:rsidP="00B90150">
      <w:pPr>
        <w:spacing w:line="22" w:lineRule="atLeast"/>
        <w:ind w:firstLine="0"/>
        <w:jc w:val="center"/>
        <w:rPr>
          <w:b/>
        </w:rPr>
      </w:pPr>
      <w:r>
        <w:rPr>
          <w:b/>
        </w:rPr>
        <w:t xml:space="preserve">федеральное   государственное автономное образовательное учреждение </w:t>
      </w:r>
      <w:r w:rsidR="005D7CD4" w:rsidRPr="008879FF">
        <w:rPr>
          <w:b/>
        </w:rPr>
        <w:t>высшего образования «Национальный исследовательский Нижегородский государственный университет им. Н.И. Лобачевского»</w:t>
      </w:r>
    </w:p>
    <w:p w:rsidR="005D7CD4" w:rsidRDefault="005D7CD4" w:rsidP="00B90150">
      <w:pPr>
        <w:spacing w:line="22" w:lineRule="atLeast"/>
        <w:ind w:firstLine="0"/>
        <w:jc w:val="center"/>
        <w:rPr>
          <w:b/>
        </w:rPr>
      </w:pPr>
      <w:r w:rsidRPr="008879FF">
        <w:rPr>
          <w:b/>
        </w:rPr>
        <w:t>(ННГУ)</w:t>
      </w:r>
    </w:p>
    <w:p w:rsidR="005D7CD4" w:rsidRDefault="005D7CD4" w:rsidP="00B90150">
      <w:pPr>
        <w:spacing w:line="22" w:lineRule="atLeast"/>
        <w:ind w:firstLine="0"/>
        <w:jc w:val="center"/>
        <w:rPr>
          <w:b/>
        </w:rPr>
      </w:pPr>
    </w:p>
    <w:p w:rsidR="005D7CD4" w:rsidRDefault="005D7CD4" w:rsidP="0059142A">
      <w:pPr>
        <w:spacing w:line="22" w:lineRule="atLeast"/>
        <w:ind w:firstLine="0"/>
        <w:jc w:val="center"/>
      </w:pPr>
      <w:r w:rsidRPr="008879FF">
        <w:t xml:space="preserve">Институт </w:t>
      </w:r>
      <w:r>
        <w:t>информационных технологий, математики и механики.</w:t>
      </w:r>
    </w:p>
    <w:p w:rsidR="005D7CD4" w:rsidRDefault="005D7CD4" w:rsidP="008C2CFF">
      <w:pPr>
        <w:spacing w:line="22" w:lineRule="atLeast"/>
        <w:ind w:firstLine="0"/>
        <w:jc w:val="center"/>
      </w:pPr>
      <w:r>
        <w:t>Фундаментальная информатика и информационные технологии.</w:t>
      </w:r>
    </w:p>
    <w:p w:rsidR="005D7CD4" w:rsidRDefault="005D7CD4" w:rsidP="008C2CFF">
      <w:pPr>
        <w:spacing w:line="22" w:lineRule="atLeast"/>
        <w:ind w:firstLine="0"/>
        <w:jc w:val="center"/>
      </w:pPr>
    </w:p>
    <w:p w:rsidR="005D7CD4" w:rsidRDefault="005D7CD4" w:rsidP="008C2CFF">
      <w:pPr>
        <w:spacing w:line="22" w:lineRule="atLeast"/>
        <w:ind w:firstLine="0"/>
        <w:jc w:val="center"/>
      </w:pPr>
    </w:p>
    <w:p w:rsidR="005D7CD4" w:rsidRDefault="005D7CD4" w:rsidP="008C2CFF">
      <w:pPr>
        <w:spacing w:line="22" w:lineRule="atLeast"/>
        <w:ind w:firstLine="0"/>
        <w:jc w:val="center"/>
      </w:pPr>
    </w:p>
    <w:p w:rsidR="005D7CD4" w:rsidRDefault="005D7CD4" w:rsidP="008C2CFF">
      <w:pPr>
        <w:spacing w:line="22" w:lineRule="atLeast"/>
        <w:ind w:firstLine="0"/>
        <w:jc w:val="center"/>
      </w:pPr>
    </w:p>
    <w:p w:rsidR="005D7CD4" w:rsidRDefault="005D7CD4" w:rsidP="008C2CFF">
      <w:pPr>
        <w:spacing w:line="22" w:lineRule="atLeast"/>
        <w:ind w:firstLine="0"/>
        <w:jc w:val="center"/>
      </w:pPr>
    </w:p>
    <w:p w:rsidR="005D7CD4" w:rsidRDefault="00182CBB" w:rsidP="008C2CFF">
      <w:pPr>
        <w:spacing w:line="22" w:lineRule="atLeast"/>
        <w:ind w:firstLine="0"/>
        <w:jc w:val="center"/>
      </w:pPr>
      <w:r>
        <w:t>Отчет по лабораторной работе на тему:</w:t>
      </w:r>
    </w:p>
    <w:p w:rsidR="005D7CD4" w:rsidRPr="007F721A" w:rsidRDefault="005D7CD4" w:rsidP="008C2CFF">
      <w:pPr>
        <w:spacing w:line="22" w:lineRule="atLeast"/>
        <w:ind w:firstLine="0"/>
        <w:jc w:val="center"/>
        <w:rPr>
          <w:b/>
          <w:bCs/>
          <w:color w:val="000000"/>
          <w:sz w:val="30"/>
          <w:szCs w:val="30"/>
        </w:rPr>
      </w:pPr>
      <w:r w:rsidRPr="007F721A">
        <w:rPr>
          <w:b/>
          <w:bCs/>
          <w:color w:val="000000"/>
          <w:sz w:val="30"/>
          <w:szCs w:val="30"/>
        </w:rPr>
        <w:t>«</w:t>
      </w:r>
      <w:r w:rsidR="00DB3FA0">
        <w:rPr>
          <w:b/>
          <w:bCs/>
          <w:color w:val="000000"/>
          <w:sz w:val="30"/>
          <w:szCs w:val="30"/>
        </w:rPr>
        <w:t xml:space="preserve">Умножение плотных матриц. Элементы типа </w:t>
      </w:r>
      <w:r w:rsidR="00DB3FA0">
        <w:rPr>
          <w:b/>
          <w:bCs/>
          <w:color w:val="000000"/>
          <w:sz w:val="30"/>
          <w:szCs w:val="30"/>
          <w:lang w:val="en-US"/>
        </w:rPr>
        <w:t>double</w:t>
      </w:r>
      <w:r w:rsidR="00DB3FA0" w:rsidRPr="00DB3FA0">
        <w:rPr>
          <w:b/>
          <w:bCs/>
          <w:color w:val="000000"/>
          <w:sz w:val="30"/>
          <w:szCs w:val="30"/>
        </w:rPr>
        <w:t>.</w:t>
      </w:r>
      <w:r w:rsidR="00DB3FA0">
        <w:rPr>
          <w:b/>
          <w:bCs/>
          <w:color w:val="000000"/>
          <w:sz w:val="30"/>
          <w:szCs w:val="30"/>
        </w:rPr>
        <w:t xml:space="preserve">Алгоритм </w:t>
      </w:r>
      <w:proofErr w:type="spellStart"/>
      <w:r w:rsidR="00DB3FA0">
        <w:rPr>
          <w:b/>
          <w:bCs/>
          <w:color w:val="000000"/>
          <w:sz w:val="30"/>
          <w:szCs w:val="30"/>
        </w:rPr>
        <w:t>Штрассена</w:t>
      </w:r>
      <w:proofErr w:type="spellEnd"/>
      <w:r w:rsidR="00DB3FA0">
        <w:rPr>
          <w:b/>
          <w:bCs/>
          <w:color w:val="000000"/>
          <w:sz w:val="30"/>
          <w:szCs w:val="30"/>
        </w:rPr>
        <w:t xml:space="preserve"> с помощью </w:t>
      </w:r>
      <w:proofErr w:type="spellStart"/>
      <w:r w:rsidR="00DB3FA0">
        <w:rPr>
          <w:b/>
          <w:bCs/>
          <w:color w:val="000000"/>
          <w:sz w:val="30"/>
          <w:szCs w:val="30"/>
          <w:lang w:val="en-US"/>
        </w:rPr>
        <w:t>OpenMP</w:t>
      </w:r>
      <w:proofErr w:type="spellEnd"/>
      <w:r w:rsidR="00DB3FA0">
        <w:rPr>
          <w:b/>
          <w:bCs/>
          <w:color w:val="000000"/>
          <w:sz w:val="30"/>
          <w:szCs w:val="30"/>
          <w:lang w:val="en-US"/>
        </w:rPr>
        <w:t xml:space="preserve"> </w:t>
      </w:r>
      <w:r w:rsidR="00DB3FA0">
        <w:rPr>
          <w:b/>
          <w:bCs/>
          <w:color w:val="000000"/>
          <w:sz w:val="30"/>
          <w:szCs w:val="30"/>
        </w:rPr>
        <w:t xml:space="preserve">и </w:t>
      </w:r>
      <w:r w:rsidR="00DB3FA0">
        <w:rPr>
          <w:b/>
          <w:bCs/>
          <w:color w:val="000000"/>
          <w:sz w:val="30"/>
          <w:szCs w:val="30"/>
          <w:lang w:val="en-US"/>
        </w:rPr>
        <w:t>TBB</w:t>
      </w:r>
      <w:r w:rsidRPr="007F721A">
        <w:rPr>
          <w:b/>
          <w:bCs/>
          <w:color w:val="000000"/>
          <w:sz w:val="30"/>
          <w:szCs w:val="30"/>
        </w:rPr>
        <w:t>»</w:t>
      </w:r>
    </w:p>
    <w:p w:rsidR="005D7CD4" w:rsidRDefault="005D7CD4" w:rsidP="008C2CFF">
      <w:pPr>
        <w:spacing w:line="22" w:lineRule="atLeast"/>
        <w:ind w:firstLine="0"/>
        <w:jc w:val="center"/>
      </w:pPr>
    </w:p>
    <w:p w:rsidR="005D7CD4" w:rsidRDefault="005D7CD4" w:rsidP="008C2CFF">
      <w:pPr>
        <w:spacing w:line="22" w:lineRule="atLeast"/>
        <w:ind w:firstLine="0"/>
        <w:jc w:val="center"/>
      </w:pPr>
    </w:p>
    <w:p w:rsidR="005D7CD4" w:rsidRDefault="005D7CD4" w:rsidP="008C2CFF">
      <w:pPr>
        <w:spacing w:line="22" w:lineRule="atLeast"/>
        <w:ind w:firstLine="0"/>
        <w:jc w:val="center"/>
      </w:pPr>
    </w:p>
    <w:p w:rsidR="005D7CD4" w:rsidRDefault="005D7CD4" w:rsidP="00DB3FA0">
      <w:pPr>
        <w:spacing w:line="22" w:lineRule="atLeast"/>
        <w:ind w:firstLine="0"/>
      </w:pPr>
    </w:p>
    <w:p w:rsidR="005D7CD4" w:rsidRPr="00FE3989" w:rsidRDefault="005D7CD4" w:rsidP="008C2CFF">
      <w:pPr>
        <w:keepNext/>
        <w:spacing w:line="22" w:lineRule="atLeast"/>
        <w:ind w:left="4820" w:firstLine="0"/>
      </w:pPr>
      <w:r w:rsidRPr="008879FF">
        <w:rPr>
          <w:b/>
        </w:rPr>
        <w:t xml:space="preserve">Выполнил: </w:t>
      </w:r>
      <w:r>
        <w:t xml:space="preserve">студент группы </w:t>
      </w:r>
      <w:r w:rsidRPr="00FE3989">
        <w:rPr>
          <w:i/>
        </w:rPr>
        <w:t>381706-3</w:t>
      </w:r>
    </w:p>
    <w:p w:rsidR="005D7CD4" w:rsidRDefault="005D7CD4" w:rsidP="00DA3AA7">
      <w:pPr>
        <w:ind w:firstLine="6096"/>
        <w:rPr>
          <w:i/>
        </w:rPr>
      </w:pPr>
      <w:r>
        <w:rPr>
          <w:i/>
        </w:rPr>
        <w:t xml:space="preserve">Половинкин Антон Николаевич </w:t>
      </w:r>
    </w:p>
    <w:p w:rsidR="00182CBB" w:rsidRDefault="00182CBB" w:rsidP="00DA3AA7">
      <w:pPr>
        <w:ind w:firstLine="6096"/>
      </w:pPr>
    </w:p>
    <w:p w:rsidR="005D7CD4" w:rsidRPr="00DA3AA7" w:rsidRDefault="005D7CD4" w:rsidP="00DA3AA7">
      <w:pPr>
        <w:keepNext/>
        <w:spacing w:line="22" w:lineRule="atLeast"/>
        <w:ind w:left="4820" w:right="850" w:firstLine="1276"/>
        <w:jc w:val="center"/>
        <w:rPr>
          <w:i/>
        </w:rPr>
      </w:pPr>
      <w:r w:rsidRPr="00DA3AA7">
        <w:rPr>
          <w:i/>
        </w:rPr>
        <w:t>подпись</w:t>
      </w:r>
    </w:p>
    <w:p w:rsidR="005D7CD4" w:rsidRPr="00DB3FA0" w:rsidRDefault="005D7CD4" w:rsidP="00182CBB">
      <w:pPr>
        <w:keepNext/>
        <w:tabs>
          <w:tab w:val="center" w:pos="7371"/>
        </w:tabs>
        <w:spacing w:line="22" w:lineRule="atLeast"/>
        <w:ind w:left="4820" w:firstLine="0"/>
      </w:pPr>
      <w:r w:rsidRPr="00FE3989">
        <w:rPr>
          <w:b/>
        </w:rPr>
        <w:t>Проверил</w:t>
      </w:r>
      <w:r w:rsidRPr="008879FF">
        <w:rPr>
          <w:b/>
        </w:rPr>
        <w:t xml:space="preserve">: </w:t>
      </w:r>
      <w:r w:rsidR="00DB3FA0">
        <w:tab/>
        <w:t>старший преподаватель кафедры МОСТ ИТММ</w:t>
      </w:r>
    </w:p>
    <w:p w:rsidR="005D7CD4" w:rsidRDefault="00DB3FA0" w:rsidP="00F1682F">
      <w:pPr>
        <w:keepNext/>
        <w:spacing w:line="22" w:lineRule="atLeast"/>
        <w:ind w:left="5245" w:firstLine="851"/>
        <w:rPr>
          <w:i/>
        </w:rPr>
      </w:pPr>
      <w:proofErr w:type="spellStart"/>
      <w:r>
        <w:rPr>
          <w:i/>
        </w:rPr>
        <w:t>Козинов</w:t>
      </w:r>
      <w:proofErr w:type="spellEnd"/>
      <w:r>
        <w:rPr>
          <w:i/>
        </w:rPr>
        <w:t xml:space="preserve"> Евгений Александрович </w:t>
      </w:r>
    </w:p>
    <w:p w:rsidR="00DB3FA0" w:rsidRPr="00E6436A" w:rsidRDefault="00DB3FA0" w:rsidP="00F1682F">
      <w:pPr>
        <w:keepNext/>
        <w:spacing w:line="22" w:lineRule="atLeast"/>
        <w:ind w:left="5245" w:firstLine="851"/>
        <w:rPr>
          <w:i/>
        </w:rPr>
      </w:pPr>
    </w:p>
    <w:p w:rsidR="005D7CD4" w:rsidRDefault="005D7CD4" w:rsidP="00F1682F">
      <w:pPr>
        <w:ind w:firstLine="6096"/>
      </w:pPr>
    </w:p>
    <w:p w:rsidR="005D7CD4" w:rsidRPr="00DA3AA7" w:rsidRDefault="005D7CD4" w:rsidP="00F1682F">
      <w:pPr>
        <w:keepNext/>
        <w:spacing w:line="22" w:lineRule="atLeast"/>
        <w:ind w:left="4820" w:right="850" w:firstLine="1276"/>
        <w:jc w:val="center"/>
        <w:rPr>
          <w:i/>
        </w:rPr>
      </w:pPr>
      <w:r w:rsidRPr="00DA3AA7">
        <w:rPr>
          <w:i/>
        </w:rPr>
        <w:t>подпись</w:t>
      </w:r>
    </w:p>
    <w:p w:rsidR="005D7CD4" w:rsidRPr="008C2CFF" w:rsidRDefault="005D7CD4" w:rsidP="00B90150">
      <w:pPr>
        <w:keepNext/>
        <w:spacing w:line="22" w:lineRule="atLeast"/>
        <w:ind w:left="5245" w:hanging="425"/>
        <w:rPr>
          <w:b/>
        </w:rPr>
      </w:pPr>
    </w:p>
    <w:p w:rsidR="005D7CD4" w:rsidRDefault="005D7CD4" w:rsidP="00B90150">
      <w:r>
        <w:br w:type="page"/>
      </w:r>
    </w:p>
    <w:p w:rsidR="00132F23" w:rsidRDefault="005D7CD4" w:rsidP="00056A2A">
      <w:pPr>
        <w:pStyle w:val="a6"/>
        <w:jc w:val="left"/>
      </w:pPr>
      <w:r>
        <w:lastRenderedPageBreak/>
        <w:t>Оглавление</w:t>
      </w:r>
    </w:p>
    <w:p w:rsidR="00132F23" w:rsidRDefault="00132F23" w:rsidP="00056A2A">
      <w:pPr>
        <w:pStyle w:val="a4"/>
        <w:numPr>
          <w:ilvl w:val="0"/>
          <w:numId w:val="5"/>
        </w:numPr>
        <w:jc w:val="left"/>
        <w:rPr>
          <w:lang w:eastAsia="ru-RU"/>
        </w:rPr>
      </w:pPr>
      <w:r>
        <w:rPr>
          <w:lang w:eastAsia="ru-RU"/>
        </w:rPr>
        <w:t>Введение</w:t>
      </w:r>
    </w:p>
    <w:p w:rsidR="00132F23" w:rsidRDefault="00D1481F" w:rsidP="00056A2A">
      <w:pPr>
        <w:pStyle w:val="a4"/>
        <w:numPr>
          <w:ilvl w:val="0"/>
          <w:numId w:val="5"/>
        </w:numPr>
        <w:jc w:val="left"/>
        <w:rPr>
          <w:lang w:eastAsia="ru-RU"/>
        </w:rPr>
      </w:pPr>
      <w:r>
        <w:rPr>
          <w:lang w:eastAsia="ru-RU"/>
        </w:rPr>
        <w:t>Постановка задачи</w:t>
      </w:r>
    </w:p>
    <w:p w:rsidR="00F25CF9" w:rsidRDefault="00D1481F" w:rsidP="00056A2A">
      <w:pPr>
        <w:pStyle w:val="a4"/>
        <w:numPr>
          <w:ilvl w:val="0"/>
          <w:numId w:val="5"/>
        </w:numPr>
        <w:jc w:val="left"/>
        <w:rPr>
          <w:lang w:eastAsia="ru-RU"/>
        </w:rPr>
      </w:pPr>
      <w:r>
        <w:rPr>
          <w:lang w:eastAsia="ru-RU"/>
        </w:rPr>
        <w:t>Теоретическая часть</w:t>
      </w:r>
    </w:p>
    <w:p w:rsidR="00D1481F" w:rsidRDefault="00D1481F" w:rsidP="00D1481F">
      <w:pPr>
        <w:pStyle w:val="a4"/>
        <w:numPr>
          <w:ilvl w:val="0"/>
          <w:numId w:val="5"/>
        </w:numPr>
        <w:jc w:val="left"/>
        <w:rPr>
          <w:lang w:eastAsia="ru-RU"/>
        </w:rPr>
      </w:pPr>
      <w:r>
        <w:rPr>
          <w:lang w:eastAsia="ru-RU"/>
        </w:rPr>
        <w:t>Методы решения</w:t>
      </w:r>
    </w:p>
    <w:p w:rsidR="00D1481F" w:rsidRDefault="00D1481F" w:rsidP="00D1481F">
      <w:pPr>
        <w:pStyle w:val="a4"/>
        <w:numPr>
          <w:ilvl w:val="0"/>
          <w:numId w:val="14"/>
        </w:numPr>
        <w:jc w:val="left"/>
        <w:rPr>
          <w:lang w:eastAsia="ru-RU"/>
        </w:rPr>
      </w:pPr>
      <w:r>
        <w:rPr>
          <w:lang w:eastAsia="ru-RU"/>
        </w:rPr>
        <w:t>Последовательный метод</w:t>
      </w:r>
    </w:p>
    <w:p w:rsidR="00D1481F" w:rsidRPr="00D1481F" w:rsidRDefault="00D1481F" w:rsidP="00D1481F">
      <w:pPr>
        <w:pStyle w:val="a4"/>
        <w:numPr>
          <w:ilvl w:val="0"/>
          <w:numId w:val="14"/>
        </w:numPr>
        <w:jc w:val="left"/>
        <w:rPr>
          <w:lang w:eastAsia="ru-RU"/>
        </w:rPr>
      </w:pPr>
      <w:proofErr w:type="spellStart"/>
      <w:r>
        <w:rPr>
          <w:lang w:val="en-US" w:eastAsia="ru-RU"/>
        </w:rPr>
        <w:t>OpenMP</w:t>
      </w:r>
      <w:proofErr w:type="spellEnd"/>
    </w:p>
    <w:p w:rsidR="00D1481F" w:rsidRDefault="00D1481F" w:rsidP="00D1481F">
      <w:pPr>
        <w:pStyle w:val="a4"/>
        <w:numPr>
          <w:ilvl w:val="0"/>
          <w:numId w:val="14"/>
        </w:numPr>
        <w:jc w:val="left"/>
        <w:rPr>
          <w:lang w:eastAsia="ru-RU"/>
        </w:rPr>
      </w:pPr>
      <w:r>
        <w:rPr>
          <w:lang w:val="en-US" w:eastAsia="ru-RU"/>
        </w:rPr>
        <w:t>TBB</w:t>
      </w:r>
    </w:p>
    <w:p w:rsidR="00D1481F" w:rsidRDefault="00D1481F" w:rsidP="00D1481F">
      <w:pPr>
        <w:pStyle w:val="a4"/>
        <w:numPr>
          <w:ilvl w:val="0"/>
          <w:numId w:val="5"/>
        </w:numPr>
        <w:jc w:val="left"/>
        <w:rPr>
          <w:lang w:eastAsia="ru-RU"/>
        </w:rPr>
      </w:pPr>
      <w:r>
        <w:rPr>
          <w:lang w:eastAsia="ru-RU"/>
        </w:rPr>
        <w:t>Программная реализация</w:t>
      </w:r>
    </w:p>
    <w:p w:rsidR="00D1481F" w:rsidRDefault="00D1481F" w:rsidP="00D1481F">
      <w:pPr>
        <w:pStyle w:val="a4"/>
        <w:numPr>
          <w:ilvl w:val="0"/>
          <w:numId w:val="16"/>
        </w:numPr>
        <w:jc w:val="left"/>
        <w:rPr>
          <w:lang w:eastAsia="ru-RU"/>
        </w:rPr>
      </w:pPr>
      <w:r>
        <w:rPr>
          <w:lang w:eastAsia="ru-RU"/>
        </w:rPr>
        <w:t>Необходимые функции</w:t>
      </w:r>
    </w:p>
    <w:p w:rsidR="00D1481F" w:rsidRDefault="00D1481F" w:rsidP="00D1481F">
      <w:pPr>
        <w:pStyle w:val="a4"/>
        <w:numPr>
          <w:ilvl w:val="0"/>
          <w:numId w:val="16"/>
        </w:numPr>
        <w:jc w:val="left"/>
        <w:rPr>
          <w:lang w:eastAsia="ru-RU"/>
        </w:rPr>
      </w:pPr>
      <w:r>
        <w:rPr>
          <w:lang w:eastAsia="ru-RU"/>
        </w:rPr>
        <w:t>Тестирование программы</w:t>
      </w:r>
    </w:p>
    <w:p w:rsidR="00F25CF9" w:rsidRDefault="00D1481F" w:rsidP="00056A2A">
      <w:pPr>
        <w:pStyle w:val="a4"/>
        <w:numPr>
          <w:ilvl w:val="0"/>
          <w:numId w:val="5"/>
        </w:numPr>
        <w:jc w:val="left"/>
        <w:rPr>
          <w:lang w:eastAsia="ru-RU"/>
        </w:rPr>
      </w:pPr>
      <w:r>
        <w:rPr>
          <w:lang w:eastAsia="ru-RU"/>
        </w:rPr>
        <w:t>Заключение</w:t>
      </w:r>
    </w:p>
    <w:p w:rsidR="00F25CF9" w:rsidRDefault="00D1481F" w:rsidP="00056A2A">
      <w:pPr>
        <w:pStyle w:val="a4"/>
        <w:numPr>
          <w:ilvl w:val="0"/>
          <w:numId w:val="5"/>
        </w:numPr>
        <w:jc w:val="left"/>
        <w:rPr>
          <w:lang w:eastAsia="ru-RU"/>
        </w:rPr>
      </w:pPr>
      <w:r>
        <w:rPr>
          <w:lang w:eastAsia="ru-RU"/>
        </w:rPr>
        <w:t>Литература</w:t>
      </w:r>
    </w:p>
    <w:p w:rsidR="005D7CD4" w:rsidRPr="00CF3239" w:rsidRDefault="005D7CD4" w:rsidP="00056A2A">
      <w:pPr>
        <w:jc w:val="left"/>
      </w:pPr>
      <w:r>
        <w:br w:type="page"/>
      </w:r>
    </w:p>
    <w:p w:rsidR="005D7CD4" w:rsidRDefault="005D7CD4" w:rsidP="00056A2A">
      <w:pPr>
        <w:pStyle w:val="1"/>
        <w:ind w:firstLine="0"/>
        <w:jc w:val="left"/>
      </w:pPr>
      <w:bookmarkStart w:id="0" w:name="_Toc476243804"/>
      <w:r>
        <w:lastRenderedPageBreak/>
        <w:t>Введение</w:t>
      </w:r>
      <w:bookmarkEnd w:id="0"/>
    </w:p>
    <w:p w:rsidR="00DB3FA0" w:rsidRPr="003B2A4D" w:rsidRDefault="00DB3FA0" w:rsidP="00DB3FA0">
      <w:pPr>
        <w:rPr>
          <w:i/>
        </w:rPr>
      </w:pPr>
      <w:r>
        <w:t>Одной из самых распространенных задач в математике является перемножение матриц. Самый известный способ-это, конечно же, перемножение строчки на столбец, данный метод известен, наверное, каждому студенту. Но что, если размеры нашей матрицы больше,</w:t>
      </w:r>
      <w:r w:rsidR="003B2A4D">
        <w:t xml:space="preserve"> чем </w:t>
      </w:r>
      <w:r>
        <w:t>трехзначные числа</w:t>
      </w:r>
      <w:r w:rsidR="003B2A4D">
        <w:t xml:space="preserve">. Справится с таким перемножением сложно не только человеку, но даже компьютеру. Поэтому математики придумывают разные другие методы, чтобы сократить время выполнения данного перемножения. Одним из таких математиков является </w:t>
      </w:r>
      <w:proofErr w:type="spellStart"/>
      <w:r w:rsidR="003B2A4D">
        <w:t>Фолькер</w:t>
      </w:r>
      <w:proofErr w:type="spellEnd"/>
      <w:r w:rsidR="003B2A4D">
        <w:t xml:space="preserve"> </w:t>
      </w:r>
      <w:proofErr w:type="spellStart"/>
      <w:r w:rsidR="003B2A4D">
        <w:t>Штрассен</w:t>
      </w:r>
      <w:proofErr w:type="spellEnd"/>
      <w:r w:rsidR="003B2A4D">
        <w:t>, который придумал свой метод перемножения. В отличии от традиционного перемножения, которое работает за время</w:t>
      </w:r>
      <m:oMath>
        <m:r>
          <w:rPr>
            <w:rFonts w:ascii="Cambria Math" w:hAnsi="Cambria Math"/>
          </w:rPr>
          <m:t xml:space="preserve"> О(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 w:rsidR="003B2A4D">
        <w:t>, его алгоритм выполняет умножает за время</w:t>
      </w:r>
      <m:oMath>
        <m:r>
          <w:rPr>
            <w:rFonts w:ascii="Cambria Math" w:hAnsi="Cambria Math"/>
          </w:rPr>
          <m:t xml:space="preserve"> О(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</w:rPr>
              <m:t>2.81</m:t>
            </m:r>
          </m:sup>
        </m:sSup>
        <m:r>
          <w:rPr>
            <w:rFonts w:ascii="Cambria Math" w:hAnsi="Cambria Math"/>
          </w:rPr>
          <m:t>)</m:t>
        </m:r>
      </m:oMath>
      <w:r w:rsidR="003B2A4D">
        <w:t>, что дает выигрыш на больших плотных матрицах, начиная с размера 64х64.</w:t>
      </w:r>
    </w:p>
    <w:p w:rsidR="003B2A4D" w:rsidRDefault="003B2A4D" w:rsidP="00C148E2">
      <w:pPr>
        <w:pStyle w:val="1"/>
        <w:ind w:firstLine="0"/>
      </w:pPr>
      <w:r>
        <w:t>Постановка задачи</w:t>
      </w:r>
    </w:p>
    <w:p w:rsidR="003B2A4D" w:rsidRPr="00C148E2" w:rsidRDefault="003B2A4D" w:rsidP="003B2A4D">
      <w:r>
        <w:t>Необходимо разработать программу, которая будет вып</w:t>
      </w:r>
      <w:r w:rsidR="00C148E2">
        <w:t xml:space="preserve">олнять умножение плотных матриц с элементами типа </w:t>
      </w:r>
      <w:r w:rsidR="00C148E2">
        <w:rPr>
          <w:lang w:val="en-US"/>
        </w:rPr>
        <w:t>double</w:t>
      </w:r>
      <w:r w:rsidR="00C148E2">
        <w:t xml:space="preserve">, с помощью алгоритма </w:t>
      </w:r>
      <w:proofErr w:type="spellStart"/>
      <w:r w:rsidR="00C148E2">
        <w:t>Штрассена</w:t>
      </w:r>
      <w:proofErr w:type="spellEnd"/>
      <w:r w:rsidR="00C148E2">
        <w:t xml:space="preserve">. Работа должна быть выполнена в версиях: последовательная, с помощью </w:t>
      </w:r>
      <w:proofErr w:type="spellStart"/>
      <w:r w:rsidR="00C148E2">
        <w:rPr>
          <w:lang w:val="en-US"/>
        </w:rPr>
        <w:t>OpenMP</w:t>
      </w:r>
      <w:proofErr w:type="spellEnd"/>
      <w:r w:rsidR="00C148E2" w:rsidRPr="00C148E2">
        <w:t xml:space="preserve"> </w:t>
      </w:r>
      <w:r w:rsidR="00C148E2">
        <w:t xml:space="preserve">и </w:t>
      </w:r>
      <w:r w:rsidR="00C148E2">
        <w:rPr>
          <w:lang w:val="en-US"/>
        </w:rPr>
        <w:t>TBB</w:t>
      </w:r>
      <w:r w:rsidR="00C148E2">
        <w:t>, а также сравнить скорость их выполнения на разном количестве потоков.</w:t>
      </w:r>
    </w:p>
    <w:p w:rsidR="00C148E2" w:rsidRDefault="00C148E2" w:rsidP="00C148E2">
      <w:pPr>
        <w:pStyle w:val="1"/>
        <w:ind w:firstLine="0"/>
      </w:pPr>
      <w:r>
        <w:t>Теоретическая часть</w:t>
      </w:r>
    </w:p>
    <w:p w:rsidR="00C148E2" w:rsidRDefault="00C148E2" w:rsidP="00C148E2">
      <w:r>
        <w:t xml:space="preserve">Пусть нам даны две квадратные матрицы А и В с кольцом </w:t>
      </w:r>
      <w:proofErr w:type="gramStart"/>
      <w:r>
        <w:rPr>
          <w:lang w:val="en-US"/>
        </w:rPr>
        <w:t>R</w:t>
      </w:r>
      <w:proofErr w:type="gramEnd"/>
      <w:r>
        <w:t xml:space="preserve"> и матрица С получается по формуле:</w:t>
      </w:r>
    </w:p>
    <w:p w:rsidR="000C355B" w:rsidRPr="000C355B" w:rsidRDefault="00C148E2" w:rsidP="000C355B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С=</m:t>
          </m:r>
          <m:r>
            <w:rPr>
              <w:rFonts w:ascii="Cambria Math" w:hAnsi="Cambria Math"/>
              <w:lang w:val="en-US"/>
            </w:rPr>
            <m:t>AB  A,B,C∈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</m:sup>
          </m:sSup>
          <m:r>
            <w:rPr>
              <w:rFonts w:ascii="Cambria Math" w:hAnsi="Cambria Math"/>
              <w:lang w:val="en-US"/>
            </w:rPr>
            <m:t xml:space="preserve">x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</m:sup>
          </m:sSup>
        </m:oMath>
      </m:oMathPara>
    </w:p>
    <w:p w:rsidR="000C355B" w:rsidRDefault="000C355B" w:rsidP="000C355B">
      <w:r>
        <w:t>Разделим матрицы А, В и С на равные по размеру блочные матрицы:</w:t>
      </w:r>
    </w:p>
    <w:p w:rsidR="000C355B" w:rsidRPr="000C355B" w:rsidRDefault="000C355B" w:rsidP="000C355B">
      <m:oMathPara>
        <m:oMath>
          <m:r>
            <w:rPr>
              <w:rFonts w:ascii="Cambria Math" w:hAnsi="Cambria Math"/>
            </w:rPr>
            <m:t>А=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А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1.1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А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1.2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А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2.1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А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2.2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     В=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1.1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1.2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2.1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2.2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     С=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1.1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1.2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2.1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2.2</m:t>
                        </m:r>
                      </m:sub>
                    </m:sSub>
                  </m:e>
                </m:mr>
              </m:m>
            </m:e>
          </m:d>
        </m:oMath>
      </m:oMathPara>
    </w:p>
    <w:p w:rsidR="000C355B" w:rsidRDefault="000C355B" w:rsidP="000C355B">
      <w:r>
        <w:t>Тогда:</w:t>
      </w:r>
    </w:p>
    <w:p w:rsidR="000C355B" w:rsidRPr="000C355B" w:rsidRDefault="0065240B" w:rsidP="000C355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1.1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А</m:t>
              </m:r>
            </m:e>
            <m:sub>
              <m:r>
                <w:rPr>
                  <w:rFonts w:ascii="Cambria Math" w:hAnsi="Cambria Math"/>
                </w:rPr>
                <m:t>1.1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В</m:t>
              </m:r>
            </m:e>
            <m:sub>
              <m:r>
                <w:rPr>
                  <w:rFonts w:ascii="Cambria Math" w:hAnsi="Cambria Math"/>
                </w:rPr>
                <m:t>1.1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А</m:t>
              </m:r>
            </m:e>
            <m:sub>
              <m:r>
                <w:rPr>
                  <w:rFonts w:ascii="Cambria Math" w:hAnsi="Cambria Math"/>
                </w:rPr>
                <m:t>1.2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В</m:t>
              </m:r>
            </m:e>
            <m:sub>
              <m:r>
                <w:rPr>
                  <w:rFonts w:ascii="Cambria Math" w:hAnsi="Cambria Math"/>
                </w:rPr>
                <m:t>2.1</m:t>
              </m:r>
            </m:sub>
          </m:sSub>
        </m:oMath>
      </m:oMathPara>
    </w:p>
    <w:p w:rsidR="000C355B" w:rsidRPr="000C355B" w:rsidRDefault="0065240B" w:rsidP="000C355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1.2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А</m:t>
              </m:r>
            </m:e>
            <m:sub>
              <m:r>
                <w:rPr>
                  <w:rFonts w:ascii="Cambria Math" w:hAnsi="Cambria Math"/>
                </w:rPr>
                <m:t>1.1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В</m:t>
              </m:r>
            </m:e>
            <m:sub>
              <m:r>
                <w:rPr>
                  <w:rFonts w:ascii="Cambria Math" w:hAnsi="Cambria Math"/>
                </w:rPr>
                <m:t>1.2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А</m:t>
              </m:r>
            </m:e>
            <m:sub>
              <m:r>
                <w:rPr>
                  <w:rFonts w:ascii="Cambria Math" w:hAnsi="Cambria Math"/>
                </w:rPr>
                <m:t>1.2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В</m:t>
              </m:r>
            </m:e>
            <m:sub>
              <m:r>
                <w:rPr>
                  <w:rFonts w:ascii="Cambria Math" w:hAnsi="Cambria Math"/>
                </w:rPr>
                <m:t>2.2</m:t>
              </m:r>
            </m:sub>
          </m:sSub>
        </m:oMath>
      </m:oMathPara>
    </w:p>
    <w:p w:rsidR="000C355B" w:rsidRPr="000C355B" w:rsidRDefault="0065240B" w:rsidP="000C355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2.1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А</m:t>
              </m:r>
            </m:e>
            <m:sub>
              <m:r>
                <w:rPr>
                  <w:rFonts w:ascii="Cambria Math" w:hAnsi="Cambria Math"/>
                </w:rPr>
                <m:t>2.1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В</m:t>
              </m:r>
            </m:e>
            <m:sub>
              <m:r>
                <w:rPr>
                  <w:rFonts w:ascii="Cambria Math" w:hAnsi="Cambria Math"/>
                </w:rPr>
                <m:t>1.1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А</m:t>
              </m:r>
            </m:e>
            <m:sub>
              <m:r>
                <w:rPr>
                  <w:rFonts w:ascii="Cambria Math" w:hAnsi="Cambria Math"/>
                </w:rPr>
                <m:t>2.2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В</m:t>
              </m:r>
            </m:e>
            <m:sub>
              <m:r>
                <w:rPr>
                  <w:rFonts w:ascii="Cambria Math" w:hAnsi="Cambria Math"/>
                </w:rPr>
                <m:t>2.1</m:t>
              </m:r>
            </m:sub>
          </m:sSub>
        </m:oMath>
      </m:oMathPara>
    </w:p>
    <w:p w:rsidR="000C355B" w:rsidRPr="00407A34" w:rsidRDefault="0065240B" w:rsidP="000C355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2.2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А</m:t>
              </m:r>
            </m:e>
            <m:sub>
              <m:r>
                <w:rPr>
                  <w:rFonts w:ascii="Cambria Math" w:hAnsi="Cambria Math"/>
                </w:rPr>
                <m:t>2.1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В</m:t>
              </m:r>
            </m:e>
            <m:sub>
              <m:r>
                <w:rPr>
                  <w:rFonts w:ascii="Cambria Math" w:hAnsi="Cambria Math"/>
                </w:rPr>
                <m:t>1.2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А</m:t>
              </m:r>
            </m:e>
            <m:sub>
              <m:r>
                <w:rPr>
                  <w:rFonts w:ascii="Cambria Math" w:hAnsi="Cambria Math"/>
                </w:rPr>
                <m:t>2.2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В</m:t>
              </m:r>
            </m:e>
            <m:sub>
              <m:r>
                <w:rPr>
                  <w:rFonts w:ascii="Cambria Math" w:hAnsi="Cambria Math"/>
                </w:rPr>
                <m:t>2.2</m:t>
              </m:r>
            </m:sub>
          </m:sSub>
        </m:oMath>
      </m:oMathPara>
    </w:p>
    <w:p w:rsidR="00407A34" w:rsidRPr="000C355B" w:rsidRDefault="00407A34" w:rsidP="000C355B"/>
    <w:p w:rsidR="000C355B" w:rsidRDefault="000C355B" w:rsidP="000C355B">
      <w:r>
        <w:lastRenderedPageBreak/>
        <w:t>Но выполняя данную процедуру нам не удалось уменьшить количество умножений, поэтому мы вводим новые переменные:</w:t>
      </w:r>
    </w:p>
    <w:p w:rsidR="000C355B" w:rsidRPr="00407A34" w:rsidRDefault="0065240B" w:rsidP="000C355B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≔(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1.1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2.2</m:t>
              </m:r>
            </m:sub>
          </m:sSub>
          <m:r>
            <w:rPr>
              <w:rFonts w:ascii="Cambria Math" w:hAnsi="Cambria Math"/>
            </w:rPr>
            <m:t>)(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1.1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2.2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407A34" w:rsidRPr="00407A34" w:rsidRDefault="0065240B" w:rsidP="00407A34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≔(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2.1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2.2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1.1</m:t>
              </m:r>
            </m:sub>
          </m:sSub>
        </m:oMath>
      </m:oMathPara>
    </w:p>
    <w:p w:rsidR="00407A34" w:rsidRPr="00407A34" w:rsidRDefault="0065240B" w:rsidP="00407A34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≔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1.1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1.2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2.2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407A34" w:rsidRPr="00407A34" w:rsidRDefault="0065240B" w:rsidP="00407A34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≔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2.2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2.1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1.1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407A34" w:rsidRPr="00407A34" w:rsidRDefault="0065240B" w:rsidP="00407A34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≔(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1.1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1.2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2.2</m:t>
              </m:r>
            </m:sub>
          </m:sSub>
        </m:oMath>
      </m:oMathPara>
    </w:p>
    <w:p w:rsidR="00407A34" w:rsidRPr="00407A34" w:rsidRDefault="0065240B" w:rsidP="00407A34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≔(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2.1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1.1</m:t>
              </m:r>
            </m:sub>
          </m:sSub>
          <m:r>
            <w:rPr>
              <w:rFonts w:ascii="Cambria Math" w:hAnsi="Cambria Math"/>
            </w:rPr>
            <m:t>)(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1.1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1.2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407A34" w:rsidRPr="00407A34" w:rsidRDefault="0065240B" w:rsidP="00407A34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≔(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1.2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2.2</m:t>
              </m:r>
            </m:sub>
          </m:sSub>
          <m:r>
            <w:rPr>
              <w:rFonts w:ascii="Cambria Math" w:hAnsi="Cambria Math"/>
            </w:rPr>
            <m:t>)(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2.1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2.2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407A34" w:rsidRDefault="00407A34" w:rsidP="00407A34">
      <w:r>
        <w:t>Которые затем мы используем для С, таким образом, нам требуется всего 7 перемножений, вместо обычных 8. С через Р мы вычисляем по следующим формулам:</w:t>
      </w:r>
    </w:p>
    <w:p w:rsidR="00407A34" w:rsidRPr="00407A34" w:rsidRDefault="0065240B" w:rsidP="00407A3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1.1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</m:oMath>
      </m:oMathPara>
    </w:p>
    <w:p w:rsidR="00407A34" w:rsidRPr="00407A34" w:rsidRDefault="0065240B" w:rsidP="00407A3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1.2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</m:oMath>
      </m:oMathPara>
    </w:p>
    <w:p w:rsidR="00407A34" w:rsidRPr="00407A34" w:rsidRDefault="0065240B" w:rsidP="00407A3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2.1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:rsidR="00407A34" w:rsidRPr="00407A34" w:rsidRDefault="0065240B" w:rsidP="00407A3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2.2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</m:oMath>
      </m:oMathPara>
    </w:p>
    <w:p w:rsidR="00407A34" w:rsidRDefault="00407A34" w:rsidP="00407A34">
      <w:r>
        <w:t>Дальше продолжаем рекурсивный процесс до тех пор, пока размер матрицы не станет достаточно мал для использования обычного метода умножения. Обычно этот малы размер в пределах от 32 до 128.</w:t>
      </w:r>
    </w:p>
    <w:p w:rsidR="00407A34" w:rsidRPr="00407A34" w:rsidRDefault="00407A34" w:rsidP="00407A34"/>
    <w:p w:rsidR="00407A34" w:rsidRPr="00407A34" w:rsidRDefault="00407A34" w:rsidP="00407A34"/>
    <w:p w:rsidR="00407A34" w:rsidRPr="00407A34" w:rsidRDefault="00407A34" w:rsidP="00407A34"/>
    <w:p w:rsidR="00407A34" w:rsidRPr="00407A34" w:rsidRDefault="00407A34" w:rsidP="00407A34"/>
    <w:p w:rsidR="00407A34" w:rsidRPr="000C355B" w:rsidRDefault="00407A34" w:rsidP="00407A34">
      <w:pPr>
        <w:rPr>
          <w:i/>
        </w:rPr>
      </w:pPr>
    </w:p>
    <w:p w:rsidR="00407A34" w:rsidRPr="000C355B" w:rsidRDefault="00407A34" w:rsidP="00407A34">
      <w:pPr>
        <w:rPr>
          <w:i/>
        </w:rPr>
      </w:pPr>
    </w:p>
    <w:p w:rsidR="00407A34" w:rsidRPr="000C355B" w:rsidRDefault="00407A34" w:rsidP="00407A34">
      <w:pPr>
        <w:rPr>
          <w:i/>
        </w:rPr>
      </w:pPr>
    </w:p>
    <w:p w:rsidR="00407A34" w:rsidRPr="000C355B" w:rsidRDefault="00407A34" w:rsidP="00407A34">
      <w:pPr>
        <w:rPr>
          <w:i/>
        </w:rPr>
      </w:pPr>
    </w:p>
    <w:p w:rsidR="00C148E2" w:rsidRPr="00C148E2" w:rsidRDefault="00C148E2" w:rsidP="00D1481F">
      <w:pPr>
        <w:ind w:firstLine="0"/>
      </w:pPr>
    </w:p>
    <w:p w:rsidR="002C0035" w:rsidRPr="002C0035" w:rsidRDefault="002C0035" w:rsidP="002C0035">
      <w:pPr>
        <w:pStyle w:val="1"/>
        <w:ind w:firstLine="0"/>
      </w:pPr>
      <w:r>
        <w:lastRenderedPageBreak/>
        <w:t>Методы решения</w:t>
      </w:r>
    </w:p>
    <w:p w:rsidR="002C0035" w:rsidRDefault="002C0035" w:rsidP="002C0035">
      <w:pPr>
        <w:pStyle w:val="2"/>
      </w:pPr>
      <w:r>
        <w:t>Последовательный метод</w:t>
      </w:r>
    </w:p>
    <w:p w:rsidR="002C0035" w:rsidRDefault="002C0035" w:rsidP="002C0035">
      <w:r>
        <w:t xml:space="preserve">Последовательный метод алгоритма </w:t>
      </w:r>
      <w:proofErr w:type="spellStart"/>
      <w:r>
        <w:t>Штрассена</w:t>
      </w:r>
      <w:proofErr w:type="spellEnd"/>
    </w:p>
    <w:p w:rsidR="002C0035" w:rsidRDefault="002C0035" w:rsidP="002C0035">
      <w:pPr>
        <w:pStyle w:val="a4"/>
        <w:numPr>
          <w:ilvl w:val="0"/>
          <w:numId w:val="10"/>
        </w:numPr>
      </w:pPr>
      <w:r>
        <w:t>Проверяем размер матрицы, если меньше критического значения, то используем обычный метод</w:t>
      </w:r>
    </w:p>
    <w:p w:rsidR="002C0035" w:rsidRDefault="002C0035" w:rsidP="002C0035">
      <w:pPr>
        <w:pStyle w:val="a4"/>
        <w:numPr>
          <w:ilvl w:val="0"/>
          <w:numId w:val="10"/>
        </w:numPr>
      </w:pPr>
      <w:r>
        <w:t>Разделяем наши матрицы на 4 части</w:t>
      </w:r>
    </w:p>
    <w:p w:rsidR="008A2B83" w:rsidRDefault="008A2B83" w:rsidP="002C0035">
      <w:pPr>
        <w:pStyle w:val="a4"/>
        <w:numPr>
          <w:ilvl w:val="0"/>
          <w:numId w:val="10"/>
        </w:numPr>
      </w:pPr>
      <w:r>
        <w:t>Выполняем рекурсивное умножение с помощью вспомогательных переменных</w:t>
      </w:r>
    </w:p>
    <w:p w:rsidR="008A2B83" w:rsidRDefault="008A2B83" w:rsidP="002C0035">
      <w:pPr>
        <w:pStyle w:val="a4"/>
        <w:numPr>
          <w:ilvl w:val="0"/>
          <w:numId w:val="10"/>
        </w:numPr>
      </w:pPr>
      <w:r>
        <w:t>Находим результирующие блоки С</w:t>
      </w:r>
    </w:p>
    <w:p w:rsidR="008A2B83" w:rsidRDefault="008A2B83" w:rsidP="002C0035">
      <w:pPr>
        <w:pStyle w:val="a4"/>
        <w:numPr>
          <w:ilvl w:val="0"/>
          <w:numId w:val="10"/>
        </w:numPr>
      </w:pPr>
      <w:r>
        <w:t>Формируем результирующую матрицу</w:t>
      </w:r>
    </w:p>
    <w:p w:rsidR="008A2B83" w:rsidRPr="00A80D19" w:rsidRDefault="008A2B83" w:rsidP="008A2B8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proofErr w:type="gramStart"/>
      <w:r w:rsidRPr="00A80D19">
        <w:rPr>
          <w:rFonts w:ascii="Consolas" w:hAnsi="Consolas" w:cs="Consolas"/>
          <w:color w:val="0000FF"/>
          <w:sz w:val="18"/>
          <w:szCs w:val="18"/>
          <w:lang w:val="en-US" w:eastAsia="ru-RU"/>
        </w:rPr>
        <w:t>double</w:t>
      </w:r>
      <w:proofErr w:type="gramEnd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* </w:t>
      </w:r>
      <w:proofErr w:type="spellStart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Str_alg</w:t>
      </w:r>
      <w:proofErr w:type="spellEnd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(</w:t>
      </w:r>
      <w:r w:rsidRPr="00A80D19">
        <w:rPr>
          <w:rFonts w:ascii="Consolas" w:hAnsi="Consolas" w:cs="Consolas"/>
          <w:color w:val="0000FF"/>
          <w:sz w:val="18"/>
          <w:szCs w:val="18"/>
          <w:lang w:val="en-US" w:eastAsia="ru-RU"/>
        </w:rPr>
        <w:t>double</w:t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* </w:t>
      </w:r>
      <w:r w:rsidRPr="00A80D19">
        <w:rPr>
          <w:rFonts w:ascii="Consolas" w:hAnsi="Consolas" w:cs="Consolas"/>
          <w:color w:val="808080"/>
          <w:sz w:val="18"/>
          <w:szCs w:val="18"/>
          <w:lang w:val="en-US" w:eastAsia="ru-RU"/>
        </w:rPr>
        <w:t>matrix1</w:t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, </w:t>
      </w:r>
      <w:r w:rsidRPr="00A80D19">
        <w:rPr>
          <w:rFonts w:ascii="Consolas" w:hAnsi="Consolas" w:cs="Consolas"/>
          <w:color w:val="0000FF"/>
          <w:sz w:val="18"/>
          <w:szCs w:val="18"/>
          <w:lang w:val="en-US" w:eastAsia="ru-RU"/>
        </w:rPr>
        <w:t>double</w:t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* </w:t>
      </w:r>
      <w:r w:rsidRPr="00A80D19">
        <w:rPr>
          <w:rFonts w:ascii="Consolas" w:hAnsi="Consolas" w:cs="Consolas"/>
          <w:color w:val="808080"/>
          <w:sz w:val="18"/>
          <w:szCs w:val="18"/>
          <w:lang w:val="en-US" w:eastAsia="ru-RU"/>
        </w:rPr>
        <w:t>matrix2</w:t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A80D19">
        <w:rPr>
          <w:rFonts w:ascii="Consolas" w:hAnsi="Consolas" w:cs="Consolas"/>
          <w:color w:val="0000FF"/>
          <w:sz w:val="18"/>
          <w:szCs w:val="18"/>
          <w:lang w:val="en-US" w:eastAsia="ru-RU"/>
        </w:rPr>
        <w:t>int</w:t>
      </w:r>
      <w:proofErr w:type="spellEnd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A80D19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A80D19">
        <w:rPr>
          <w:rFonts w:ascii="Consolas" w:hAnsi="Consolas" w:cs="Consolas"/>
          <w:color w:val="0000FF"/>
          <w:sz w:val="18"/>
          <w:szCs w:val="18"/>
          <w:lang w:val="en-US" w:eastAsia="ru-RU"/>
        </w:rPr>
        <w:t>int</w:t>
      </w:r>
      <w:proofErr w:type="spellEnd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</w:t>
      </w:r>
      <w:r w:rsidRPr="00A80D19">
        <w:rPr>
          <w:rFonts w:ascii="Consolas" w:hAnsi="Consolas" w:cs="Consolas"/>
          <w:color w:val="808080"/>
          <w:sz w:val="18"/>
          <w:szCs w:val="18"/>
          <w:lang w:val="en-US" w:eastAsia="ru-RU"/>
        </w:rPr>
        <w:t>threshold</w:t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)</w:t>
      </w:r>
    </w:p>
    <w:p w:rsidR="008A2B83" w:rsidRPr="008539EA" w:rsidRDefault="008A2B83" w:rsidP="008A2B8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  <w:rPrChange w:id="1" w:author="Антон Половинкин" w:date="2020-05-16T01:38:00Z">
            <w:rPr>
              <w:rFonts w:ascii="Consolas" w:hAnsi="Consolas" w:cs="Consolas"/>
              <w:color w:val="000000"/>
              <w:sz w:val="18"/>
              <w:szCs w:val="18"/>
              <w:lang w:eastAsia="ru-RU"/>
            </w:rPr>
          </w:rPrChange>
        </w:rPr>
      </w:pPr>
      <w:r w:rsidRPr="008539EA">
        <w:rPr>
          <w:rFonts w:ascii="Consolas" w:hAnsi="Consolas" w:cs="Consolas"/>
          <w:color w:val="000000"/>
          <w:sz w:val="18"/>
          <w:szCs w:val="18"/>
          <w:lang w:val="en-US" w:eastAsia="ru-RU"/>
          <w:rPrChange w:id="2" w:author="Антон Половинкин" w:date="2020-05-16T01:38:00Z">
            <w:rPr>
              <w:rFonts w:ascii="Consolas" w:hAnsi="Consolas" w:cs="Consolas"/>
              <w:color w:val="000000"/>
              <w:sz w:val="18"/>
              <w:szCs w:val="18"/>
              <w:lang w:eastAsia="ru-RU"/>
            </w:rPr>
          </w:rPrChange>
        </w:rPr>
        <w:t>{</w:t>
      </w:r>
    </w:p>
    <w:p w:rsidR="008A2B83" w:rsidRPr="008539EA" w:rsidRDefault="008A2B83" w:rsidP="008A2B8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  <w:rPrChange w:id="3" w:author="Антон Половинкин" w:date="2020-05-16T01:38:00Z">
            <w:rPr>
              <w:rFonts w:ascii="Consolas" w:hAnsi="Consolas" w:cs="Consolas"/>
              <w:color w:val="000000"/>
              <w:sz w:val="18"/>
              <w:szCs w:val="18"/>
              <w:lang w:eastAsia="ru-RU"/>
            </w:rPr>
          </w:rPrChange>
        </w:rPr>
      </w:pPr>
      <w:r w:rsidRPr="008539EA">
        <w:rPr>
          <w:rFonts w:ascii="Consolas" w:hAnsi="Consolas" w:cs="Consolas"/>
          <w:color w:val="000000"/>
          <w:sz w:val="18"/>
          <w:szCs w:val="18"/>
          <w:lang w:val="en-US" w:eastAsia="ru-RU"/>
          <w:rPrChange w:id="4" w:author="Антон Половинкин" w:date="2020-05-16T01:38:00Z">
            <w:rPr>
              <w:rFonts w:ascii="Consolas" w:hAnsi="Consolas" w:cs="Consolas"/>
              <w:color w:val="000000"/>
              <w:sz w:val="18"/>
              <w:szCs w:val="18"/>
              <w:lang w:eastAsia="ru-RU"/>
            </w:rPr>
          </w:rPrChange>
        </w:rPr>
        <w:tab/>
      </w:r>
      <w:proofErr w:type="gramStart"/>
      <w:r w:rsidRPr="008539EA">
        <w:rPr>
          <w:rFonts w:ascii="Consolas" w:hAnsi="Consolas" w:cs="Consolas"/>
          <w:color w:val="0000FF"/>
          <w:sz w:val="18"/>
          <w:szCs w:val="18"/>
          <w:lang w:val="en-US" w:eastAsia="ru-RU"/>
          <w:rPrChange w:id="5" w:author="Антон Половинкин" w:date="2020-05-16T01:38:00Z">
            <w:rPr>
              <w:rFonts w:ascii="Consolas" w:hAnsi="Consolas" w:cs="Consolas"/>
              <w:color w:val="0000FF"/>
              <w:sz w:val="18"/>
              <w:szCs w:val="18"/>
              <w:lang w:eastAsia="ru-RU"/>
            </w:rPr>
          </w:rPrChange>
        </w:rPr>
        <w:t>double</w:t>
      </w:r>
      <w:proofErr w:type="gramEnd"/>
      <w:r w:rsidRPr="008539EA">
        <w:rPr>
          <w:rFonts w:ascii="Consolas" w:hAnsi="Consolas" w:cs="Consolas"/>
          <w:color w:val="000000"/>
          <w:sz w:val="18"/>
          <w:szCs w:val="18"/>
          <w:lang w:val="en-US" w:eastAsia="ru-RU"/>
          <w:rPrChange w:id="6" w:author="Антон Половинкин" w:date="2020-05-16T01:38:00Z">
            <w:rPr>
              <w:rFonts w:ascii="Consolas" w:hAnsi="Consolas" w:cs="Consolas"/>
              <w:color w:val="000000"/>
              <w:sz w:val="18"/>
              <w:szCs w:val="18"/>
              <w:lang w:eastAsia="ru-RU"/>
            </w:rPr>
          </w:rPrChange>
        </w:rPr>
        <w:t xml:space="preserve">* </w:t>
      </w:r>
      <w:proofErr w:type="spellStart"/>
      <w:r w:rsidRPr="008539EA">
        <w:rPr>
          <w:rFonts w:ascii="Consolas" w:hAnsi="Consolas" w:cs="Consolas"/>
          <w:color w:val="000000"/>
          <w:sz w:val="18"/>
          <w:szCs w:val="18"/>
          <w:lang w:val="en-US" w:eastAsia="ru-RU"/>
          <w:rPrChange w:id="7" w:author="Антон Половинкин" w:date="2020-05-16T01:38:00Z">
            <w:rPr>
              <w:rFonts w:ascii="Consolas" w:hAnsi="Consolas" w:cs="Consolas"/>
              <w:color w:val="000000"/>
              <w:sz w:val="18"/>
              <w:szCs w:val="18"/>
              <w:lang w:eastAsia="ru-RU"/>
            </w:rPr>
          </w:rPrChange>
        </w:rPr>
        <w:t>Rez</w:t>
      </w:r>
      <w:proofErr w:type="spellEnd"/>
      <w:r w:rsidRPr="008539EA">
        <w:rPr>
          <w:rFonts w:ascii="Consolas" w:hAnsi="Consolas" w:cs="Consolas"/>
          <w:color w:val="000000"/>
          <w:sz w:val="18"/>
          <w:szCs w:val="18"/>
          <w:lang w:val="en-US" w:eastAsia="ru-RU"/>
          <w:rPrChange w:id="8" w:author="Антон Половинкин" w:date="2020-05-16T01:38:00Z">
            <w:rPr>
              <w:rFonts w:ascii="Consolas" w:hAnsi="Consolas" w:cs="Consolas"/>
              <w:color w:val="000000"/>
              <w:sz w:val="18"/>
              <w:szCs w:val="18"/>
              <w:lang w:eastAsia="ru-RU"/>
            </w:rPr>
          </w:rPrChange>
        </w:rPr>
        <w:t>;</w:t>
      </w:r>
    </w:p>
    <w:p w:rsidR="008A2B83" w:rsidRPr="008539EA" w:rsidRDefault="008A2B83" w:rsidP="008A2B8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  <w:rPrChange w:id="9" w:author="Антон Половинкин" w:date="2020-05-16T01:38:00Z">
            <w:rPr>
              <w:rFonts w:ascii="Consolas" w:hAnsi="Consolas" w:cs="Consolas"/>
              <w:color w:val="000000"/>
              <w:sz w:val="18"/>
              <w:szCs w:val="18"/>
              <w:lang w:eastAsia="ru-RU"/>
            </w:rPr>
          </w:rPrChange>
        </w:rPr>
      </w:pPr>
    </w:p>
    <w:p w:rsidR="008A2B83" w:rsidRPr="008539EA" w:rsidRDefault="008A2B83" w:rsidP="008A2B8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  <w:rPrChange w:id="10" w:author="Антон Половинкин" w:date="2020-05-16T01:38:00Z">
            <w:rPr>
              <w:rFonts w:ascii="Consolas" w:hAnsi="Consolas" w:cs="Consolas"/>
              <w:color w:val="000000"/>
              <w:sz w:val="18"/>
              <w:szCs w:val="18"/>
              <w:lang w:eastAsia="ru-RU"/>
            </w:rPr>
          </w:rPrChange>
        </w:rPr>
      </w:pPr>
      <w:r w:rsidRPr="008539EA">
        <w:rPr>
          <w:rFonts w:ascii="Consolas" w:hAnsi="Consolas" w:cs="Consolas"/>
          <w:color w:val="000000"/>
          <w:sz w:val="18"/>
          <w:szCs w:val="18"/>
          <w:lang w:val="en-US" w:eastAsia="ru-RU"/>
          <w:rPrChange w:id="11" w:author="Антон Половинкин" w:date="2020-05-16T01:38:00Z">
            <w:rPr>
              <w:rFonts w:ascii="Consolas" w:hAnsi="Consolas" w:cs="Consolas"/>
              <w:color w:val="000000"/>
              <w:sz w:val="18"/>
              <w:szCs w:val="18"/>
              <w:lang w:eastAsia="ru-RU"/>
            </w:rPr>
          </w:rPrChange>
        </w:rPr>
        <w:tab/>
      </w:r>
      <w:proofErr w:type="gramStart"/>
      <w:r w:rsidRPr="008539EA">
        <w:rPr>
          <w:rFonts w:ascii="Consolas" w:hAnsi="Consolas" w:cs="Consolas"/>
          <w:color w:val="0000FF"/>
          <w:sz w:val="18"/>
          <w:szCs w:val="18"/>
          <w:lang w:val="en-US" w:eastAsia="ru-RU"/>
          <w:rPrChange w:id="12" w:author="Антон Половинкин" w:date="2020-05-16T01:38:00Z">
            <w:rPr>
              <w:rFonts w:ascii="Consolas" w:hAnsi="Consolas" w:cs="Consolas"/>
              <w:color w:val="0000FF"/>
              <w:sz w:val="18"/>
              <w:szCs w:val="18"/>
              <w:lang w:eastAsia="ru-RU"/>
            </w:rPr>
          </w:rPrChange>
        </w:rPr>
        <w:t>if</w:t>
      </w:r>
      <w:proofErr w:type="gramEnd"/>
      <w:r w:rsidRPr="008539EA">
        <w:rPr>
          <w:rFonts w:ascii="Consolas" w:hAnsi="Consolas" w:cs="Consolas"/>
          <w:color w:val="000000"/>
          <w:sz w:val="18"/>
          <w:szCs w:val="18"/>
          <w:lang w:val="en-US" w:eastAsia="ru-RU"/>
          <w:rPrChange w:id="13" w:author="Антон Половинкин" w:date="2020-05-16T01:38:00Z">
            <w:rPr>
              <w:rFonts w:ascii="Consolas" w:hAnsi="Consolas" w:cs="Consolas"/>
              <w:color w:val="000000"/>
              <w:sz w:val="18"/>
              <w:szCs w:val="18"/>
              <w:lang w:eastAsia="ru-RU"/>
            </w:rPr>
          </w:rPrChange>
        </w:rPr>
        <w:t xml:space="preserve"> (</w:t>
      </w:r>
      <w:r w:rsidRPr="008539EA">
        <w:rPr>
          <w:rFonts w:ascii="Consolas" w:hAnsi="Consolas" w:cs="Consolas"/>
          <w:color w:val="808080"/>
          <w:sz w:val="18"/>
          <w:szCs w:val="18"/>
          <w:lang w:val="en-US" w:eastAsia="ru-RU"/>
          <w:rPrChange w:id="14" w:author="Антон Половинкин" w:date="2020-05-16T01:38:00Z">
            <w:rPr>
              <w:rFonts w:ascii="Consolas" w:hAnsi="Consolas" w:cs="Consolas"/>
              <w:color w:val="808080"/>
              <w:sz w:val="18"/>
              <w:szCs w:val="18"/>
              <w:lang w:eastAsia="ru-RU"/>
            </w:rPr>
          </w:rPrChange>
        </w:rPr>
        <w:t>N</w:t>
      </w:r>
      <w:r w:rsidRPr="008539EA">
        <w:rPr>
          <w:rFonts w:ascii="Consolas" w:hAnsi="Consolas" w:cs="Consolas"/>
          <w:color w:val="000000"/>
          <w:sz w:val="18"/>
          <w:szCs w:val="18"/>
          <w:lang w:val="en-US" w:eastAsia="ru-RU"/>
          <w:rPrChange w:id="15" w:author="Антон Половинкин" w:date="2020-05-16T01:38:00Z">
            <w:rPr>
              <w:rFonts w:ascii="Consolas" w:hAnsi="Consolas" w:cs="Consolas"/>
              <w:color w:val="000000"/>
              <w:sz w:val="18"/>
              <w:szCs w:val="18"/>
              <w:lang w:eastAsia="ru-RU"/>
            </w:rPr>
          </w:rPrChange>
        </w:rPr>
        <w:t xml:space="preserve"> &lt;= </w:t>
      </w:r>
      <w:r w:rsidRPr="008539EA">
        <w:rPr>
          <w:rFonts w:ascii="Consolas" w:hAnsi="Consolas" w:cs="Consolas"/>
          <w:color w:val="808080"/>
          <w:sz w:val="18"/>
          <w:szCs w:val="18"/>
          <w:lang w:val="en-US" w:eastAsia="ru-RU"/>
          <w:rPrChange w:id="16" w:author="Антон Половинкин" w:date="2020-05-16T01:38:00Z">
            <w:rPr>
              <w:rFonts w:ascii="Consolas" w:hAnsi="Consolas" w:cs="Consolas"/>
              <w:color w:val="808080"/>
              <w:sz w:val="18"/>
              <w:szCs w:val="18"/>
              <w:lang w:eastAsia="ru-RU"/>
            </w:rPr>
          </w:rPrChange>
        </w:rPr>
        <w:t>threshold</w:t>
      </w:r>
      <w:r w:rsidRPr="008539EA">
        <w:rPr>
          <w:rFonts w:ascii="Consolas" w:hAnsi="Consolas" w:cs="Consolas"/>
          <w:color w:val="000000"/>
          <w:sz w:val="18"/>
          <w:szCs w:val="18"/>
          <w:lang w:val="en-US" w:eastAsia="ru-RU"/>
          <w:rPrChange w:id="17" w:author="Антон Половинкин" w:date="2020-05-16T01:38:00Z">
            <w:rPr>
              <w:rFonts w:ascii="Consolas" w:hAnsi="Consolas" w:cs="Consolas"/>
              <w:color w:val="000000"/>
              <w:sz w:val="18"/>
              <w:szCs w:val="18"/>
              <w:lang w:eastAsia="ru-RU"/>
            </w:rPr>
          </w:rPrChange>
        </w:rPr>
        <w:t xml:space="preserve">) </w:t>
      </w:r>
    </w:p>
    <w:p w:rsidR="008A2B83" w:rsidRPr="00A80D19" w:rsidRDefault="008A2B83" w:rsidP="008A2B8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8539EA">
        <w:rPr>
          <w:rFonts w:ascii="Consolas" w:hAnsi="Consolas" w:cs="Consolas"/>
          <w:color w:val="000000"/>
          <w:sz w:val="18"/>
          <w:szCs w:val="18"/>
          <w:lang w:val="en-US" w:eastAsia="ru-RU"/>
          <w:rPrChange w:id="18" w:author="Антон Половинкин" w:date="2020-05-16T01:38:00Z">
            <w:rPr>
              <w:rFonts w:ascii="Consolas" w:hAnsi="Consolas" w:cs="Consolas"/>
              <w:color w:val="000000"/>
              <w:sz w:val="18"/>
              <w:szCs w:val="18"/>
              <w:lang w:eastAsia="ru-RU"/>
            </w:rPr>
          </w:rPrChange>
        </w:rPr>
        <w:tab/>
      </w:r>
      <w:r w:rsidRPr="008539EA">
        <w:rPr>
          <w:rFonts w:ascii="Consolas" w:hAnsi="Consolas" w:cs="Consolas"/>
          <w:color w:val="000000"/>
          <w:sz w:val="18"/>
          <w:szCs w:val="18"/>
          <w:lang w:val="en-US" w:eastAsia="ru-RU"/>
          <w:rPrChange w:id="19" w:author="Антон Половинкин" w:date="2020-05-16T01:38:00Z">
            <w:rPr>
              <w:rFonts w:ascii="Consolas" w:hAnsi="Consolas" w:cs="Consolas"/>
              <w:color w:val="000000"/>
              <w:sz w:val="18"/>
              <w:szCs w:val="18"/>
              <w:lang w:eastAsia="ru-RU"/>
            </w:rPr>
          </w:rPrChange>
        </w:rPr>
        <w:tab/>
      </w:r>
      <w:proofErr w:type="spellStart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Rez</w:t>
      </w:r>
      <w:proofErr w:type="spellEnd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= </w:t>
      </w:r>
      <w:proofErr w:type="spellStart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Simple_</w:t>
      </w:r>
      <w:proofErr w:type="gramStart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Mmult</w:t>
      </w:r>
      <w:proofErr w:type="spellEnd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(</w:t>
      </w:r>
      <w:proofErr w:type="gramEnd"/>
      <w:r w:rsidRPr="00A80D19">
        <w:rPr>
          <w:rFonts w:ascii="Consolas" w:hAnsi="Consolas" w:cs="Consolas"/>
          <w:color w:val="808080"/>
          <w:sz w:val="18"/>
          <w:szCs w:val="18"/>
          <w:lang w:val="en-US" w:eastAsia="ru-RU"/>
        </w:rPr>
        <w:t>matrix1</w:t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, </w:t>
      </w:r>
      <w:r w:rsidRPr="00A80D19">
        <w:rPr>
          <w:rFonts w:ascii="Consolas" w:hAnsi="Consolas" w:cs="Consolas"/>
          <w:color w:val="808080"/>
          <w:sz w:val="18"/>
          <w:szCs w:val="18"/>
          <w:lang w:val="en-US" w:eastAsia="ru-RU"/>
        </w:rPr>
        <w:t>matrix2</w:t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, </w:t>
      </w:r>
      <w:r w:rsidRPr="00A80D19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);</w:t>
      </w:r>
    </w:p>
    <w:p w:rsidR="008A2B83" w:rsidRPr="008539EA" w:rsidRDefault="008A2B83" w:rsidP="008A2B8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  <w:rPrChange w:id="20" w:author="Антон Половинкин" w:date="2020-05-16T01:38:00Z">
            <w:rPr>
              <w:rFonts w:ascii="Consolas" w:hAnsi="Consolas" w:cs="Consolas"/>
              <w:color w:val="000000"/>
              <w:sz w:val="18"/>
              <w:szCs w:val="18"/>
              <w:lang w:eastAsia="ru-RU"/>
            </w:rPr>
          </w:rPrChange>
        </w:rPr>
      </w:pP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proofErr w:type="gramStart"/>
      <w:r w:rsidRPr="008539EA">
        <w:rPr>
          <w:rFonts w:ascii="Consolas" w:hAnsi="Consolas" w:cs="Consolas"/>
          <w:color w:val="0000FF"/>
          <w:sz w:val="18"/>
          <w:szCs w:val="18"/>
          <w:lang w:val="en-US" w:eastAsia="ru-RU"/>
          <w:rPrChange w:id="21" w:author="Антон Половинкин" w:date="2020-05-16T01:38:00Z">
            <w:rPr>
              <w:rFonts w:ascii="Consolas" w:hAnsi="Consolas" w:cs="Consolas"/>
              <w:color w:val="0000FF"/>
              <w:sz w:val="18"/>
              <w:szCs w:val="18"/>
              <w:lang w:eastAsia="ru-RU"/>
            </w:rPr>
          </w:rPrChange>
        </w:rPr>
        <w:t>else</w:t>
      </w:r>
      <w:proofErr w:type="gramEnd"/>
    </w:p>
    <w:p w:rsidR="008A2B83" w:rsidRPr="008539EA" w:rsidRDefault="008A2B83" w:rsidP="008A2B8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  <w:rPrChange w:id="22" w:author="Антон Половинкин" w:date="2020-05-16T01:38:00Z">
            <w:rPr>
              <w:rFonts w:ascii="Consolas" w:hAnsi="Consolas" w:cs="Consolas"/>
              <w:color w:val="000000"/>
              <w:sz w:val="18"/>
              <w:szCs w:val="18"/>
              <w:lang w:eastAsia="ru-RU"/>
            </w:rPr>
          </w:rPrChange>
        </w:rPr>
      </w:pPr>
      <w:r w:rsidRPr="008539EA">
        <w:rPr>
          <w:rFonts w:ascii="Consolas" w:hAnsi="Consolas" w:cs="Consolas"/>
          <w:color w:val="000000"/>
          <w:sz w:val="18"/>
          <w:szCs w:val="18"/>
          <w:lang w:val="en-US" w:eastAsia="ru-RU"/>
          <w:rPrChange w:id="23" w:author="Антон Половинкин" w:date="2020-05-16T01:38:00Z">
            <w:rPr>
              <w:rFonts w:ascii="Consolas" w:hAnsi="Consolas" w:cs="Consolas"/>
              <w:color w:val="000000"/>
              <w:sz w:val="18"/>
              <w:szCs w:val="18"/>
              <w:lang w:eastAsia="ru-RU"/>
            </w:rPr>
          </w:rPrChange>
        </w:rPr>
        <w:tab/>
        <w:t>{</w:t>
      </w:r>
    </w:p>
    <w:p w:rsidR="008A2B83" w:rsidRPr="008539EA" w:rsidRDefault="008A2B83" w:rsidP="008A2B8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  <w:rPrChange w:id="24" w:author="Антон Половинкин" w:date="2020-05-16T01:38:00Z">
            <w:rPr>
              <w:rFonts w:ascii="Consolas" w:hAnsi="Consolas" w:cs="Consolas"/>
              <w:color w:val="000000"/>
              <w:sz w:val="18"/>
              <w:szCs w:val="18"/>
              <w:lang w:eastAsia="ru-RU"/>
            </w:rPr>
          </w:rPrChange>
        </w:rPr>
      </w:pPr>
      <w:r w:rsidRPr="008539EA">
        <w:rPr>
          <w:rFonts w:ascii="Consolas" w:hAnsi="Consolas" w:cs="Consolas"/>
          <w:color w:val="000000"/>
          <w:sz w:val="18"/>
          <w:szCs w:val="18"/>
          <w:lang w:val="en-US" w:eastAsia="ru-RU"/>
          <w:rPrChange w:id="25" w:author="Антон Половинкин" w:date="2020-05-16T01:38:00Z">
            <w:rPr>
              <w:rFonts w:ascii="Consolas" w:hAnsi="Consolas" w:cs="Consolas"/>
              <w:color w:val="000000"/>
              <w:sz w:val="18"/>
              <w:szCs w:val="18"/>
              <w:lang w:eastAsia="ru-RU"/>
            </w:rPr>
          </w:rPrChange>
        </w:rPr>
        <w:tab/>
      </w:r>
      <w:r w:rsidRPr="008539EA">
        <w:rPr>
          <w:rFonts w:ascii="Consolas" w:hAnsi="Consolas" w:cs="Consolas"/>
          <w:color w:val="000000"/>
          <w:sz w:val="18"/>
          <w:szCs w:val="18"/>
          <w:lang w:val="en-US" w:eastAsia="ru-RU"/>
          <w:rPrChange w:id="26" w:author="Антон Половинкин" w:date="2020-05-16T01:38:00Z">
            <w:rPr>
              <w:rFonts w:ascii="Consolas" w:hAnsi="Consolas" w:cs="Consolas"/>
              <w:color w:val="000000"/>
              <w:sz w:val="18"/>
              <w:szCs w:val="18"/>
              <w:lang w:eastAsia="ru-RU"/>
            </w:rPr>
          </w:rPrChange>
        </w:rPr>
        <w:tab/>
      </w:r>
      <w:proofErr w:type="spellStart"/>
      <w:r w:rsidRPr="008539EA">
        <w:rPr>
          <w:rFonts w:ascii="Consolas" w:hAnsi="Consolas" w:cs="Consolas"/>
          <w:color w:val="000000"/>
          <w:sz w:val="18"/>
          <w:szCs w:val="18"/>
          <w:lang w:val="en-US" w:eastAsia="ru-RU"/>
          <w:rPrChange w:id="27" w:author="Антон Половинкин" w:date="2020-05-16T01:38:00Z">
            <w:rPr>
              <w:rFonts w:ascii="Consolas" w:hAnsi="Consolas" w:cs="Consolas"/>
              <w:color w:val="000000"/>
              <w:sz w:val="18"/>
              <w:szCs w:val="18"/>
              <w:lang w:eastAsia="ru-RU"/>
            </w:rPr>
          </w:rPrChange>
        </w:rPr>
        <w:t>Rez</w:t>
      </w:r>
      <w:proofErr w:type="spellEnd"/>
      <w:r w:rsidRPr="008539EA">
        <w:rPr>
          <w:rFonts w:ascii="Consolas" w:hAnsi="Consolas" w:cs="Consolas"/>
          <w:color w:val="000000"/>
          <w:sz w:val="18"/>
          <w:szCs w:val="18"/>
          <w:lang w:val="en-US" w:eastAsia="ru-RU"/>
          <w:rPrChange w:id="28" w:author="Антон Половинкин" w:date="2020-05-16T01:38:00Z">
            <w:rPr>
              <w:rFonts w:ascii="Consolas" w:hAnsi="Consolas" w:cs="Consolas"/>
              <w:color w:val="000000"/>
              <w:sz w:val="18"/>
              <w:szCs w:val="18"/>
              <w:lang w:eastAsia="ru-RU"/>
            </w:rPr>
          </w:rPrChange>
        </w:rPr>
        <w:t xml:space="preserve"> = </w:t>
      </w:r>
      <w:proofErr w:type="spellStart"/>
      <w:proofErr w:type="gramStart"/>
      <w:r w:rsidRPr="008539EA">
        <w:rPr>
          <w:rFonts w:ascii="Consolas" w:hAnsi="Consolas" w:cs="Consolas"/>
          <w:color w:val="000000"/>
          <w:sz w:val="18"/>
          <w:szCs w:val="18"/>
          <w:lang w:val="en-US" w:eastAsia="ru-RU"/>
          <w:rPrChange w:id="29" w:author="Антон Половинкин" w:date="2020-05-16T01:38:00Z">
            <w:rPr>
              <w:rFonts w:ascii="Consolas" w:hAnsi="Consolas" w:cs="Consolas"/>
              <w:color w:val="000000"/>
              <w:sz w:val="18"/>
              <w:szCs w:val="18"/>
              <w:lang w:eastAsia="ru-RU"/>
            </w:rPr>
          </w:rPrChange>
        </w:rPr>
        <w:t>CreateMatrix</w:t>
      </w:r>
      <w:proofErr w:type="spellEnd"/>
      <w:r w:rsidRPr="008539EA">
        <w:rPr>
          <w:rFonts w:ascii="Consolas" w:hAnsi="Consolas" w:cs="Consolas"/>
          <w:color w:val="000000"/>
          <w:sz w:val="18"/>
          <w:szCs w:val="18"/>
          <w:lang w:val="en-US" w:eastAsia="ru-RU"/>
          <w:rPrChange w:id="30" w:author="Антон Половинкин" w:date="2020-05-16T01:38:00Z">
            <w:rPr>
              <w:rFonts w:ascii="Consolas" w:hAnsi="Consolas" w:cs="Consolas"/>
              <w:color w:val="000000"/>
              <w:sz w:val="18"/>
              <w:szCs w:val="18"/>
              <w:lang w:eastAsia="ru-RU"/>
            </w:rPr>
          </w:rPrChange>
        </w:rPr>
        <w:t>(</w:t>
      </w:r>
      <w:proofErr w:type="gramEnd"/>
      <w:r w:rsidRPr="008539EA">
        <w:rPr>
          <w:rFonts w:ascii="Consolas" w:hAnsi="Consolas" w:cs="Consolas"/>
          <w:color w:val="808080"/>
          <w:sz w:val="18"/>
          <w:szCs w:val="18"/>
          <w:lang w:val="en-US" w:eastAsia="ru-RU"/>
          <w:rPrChange w:id="31" w:author="Антон Половинкин" w:date="2020-05-16T01:38:00Z">
            <w:rPr>
              <w:rFonts w:ascii="Consolas" w:hAnsi="Consolas" w:cs="Consolas"/>
              <w:color w:val="808080"/>
              <w:sz w:val="18"/>
              <w:szCs w:val="18"/>
              <w:lang w:eastAsia="ru-RU"/>
            </w:rPr>
          </w:rPrChange>
        </w:rPr>
        <w:t>N</w:t>
      </w:r>
      <w:r w:rsidRPr="008539EA">
        <w:rPr>
          <w:rFonts w:ascii="Consolas" w:hAnsi="Consolas" w:cs="Consolas"/>
          <w:color w:val="000000"/>
          <w:sz w:val="18"/>
          <w:szCs w:val="18"/>
          <w:lang w:val="en-US" w:eastAsia="ru-RU"/>
          <w:rPrChange w:id="32" w:author="Антон Половинкин" w:date="2020-05-16T01:38:00Z">
            <w:rPr>
              <w:rFonts w:ascii="Consolas" w:hAnsi="Consolas" w:cs="Consolas"/>
              <w:color w:val="000000"/>
              <w:sz w:val="18"/>
              <w:szCs w:val="18"/>
              <w:lang w:eastAsia="ru-RU"/>
            </w:rPr>
          </w:rPrChange>
        </w:rPr>
        <w:t>);</w:t>
      </w:r>
    </w:p>
    <w:p w:rsidR="008A2B83" w:rsidRPr="008539EA" w:rsidRDefault="008A2B83" w:rsidP="008A2B8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  <w:rPrChange w:id="33" w:author="Антон Половинкин" w:date="2020-05-16T01:38:00Z">
            <w:rPr>
              <w:rFonts w:ascii="Consolas" w:hAnsi="Consolas" w:cs="Consolas"/>
              <w:color w:val="000000"/>
              <w:sz w:val="18"/>
              <w:szCs w:val="18"/>
              <w:lang w:eastAsia="ru-RU"/>
            </w:rPr>
          </w:rPrChange>
        </w:rPr>
      </w:pPr>
      <w:r w:rsidRPr="008539EA">
        <w:rPr>
          <w:rFonts w:ascii="Consolas" w:hAnsi="Consolas" w:cs="Consolas"/>
          <w:color w:val="000000"/>
          <w:sz w:val="18"/>
          <w:szCs w:val="18"/>
          <w:lang w:val="en-US" w:eastAsia="ru-RU"/>
          <w:rPrChange w:id="34" w:author="Антон Половинкин" w:date="2020-05-16T01:38:00Z">
            <w:rPr>
              <w:rFonts w:ascii="Consolas" w:hAnsi="Consolas" w:cs="Consolas"/>
              <w:color w:val="000000"/>
              <w:sz w:val="18"/>
              <w:szCs w:val="18"/>
              <w:lang w:eastAsia="ru-RU"/>
            </w:rPr>
          </w:rPrChange>
        </w:rPr>
        <w:tab/>
      </w:r>
      <w:r w:rsidRPr="008539EA">
        <w:rPr>
          <w:rFonts w:ascii="Consolas" w:hAnsi="Consolas" w:cs="Consolas"/>
          <w:color w:val="000000"/>
          <w:sz w:val="18"/>
          <w:szCs w:val="18"/>
          <w:lang w:val="en-US" w:eastAsia="ru-RU"/>
          <w:rPrChange w:id="35" w:author="Антон Половинкин" w:date="2020-05-16T01:38:00Z">
            <w:rPr>
              <w:rFonts w:ascii="Consolas" w:hAnsi="Consolas" w:cs="Consolas"/>
              <w:color w:val="000000"/>
              <w:sz w:val="18"/>
              <w:szCs w:val="18"/>
              <w:lang w:eastAsia="ru-RU"/>
            </w:rPr>
          </w:rPrChange>
        </w:rPr>
        <w:tab/>
      </w:r>
      <w:r w:rsidRPr="008539EA">
        <w:rPr>
          <w:rFonts w:ascii="Consolas" w:hAnsi="Consolas" w:cs="Consolas"/>
          <w:color w:val="808080"/>
          <w:sz w:val="18"/>
          <w:szCs w:val="18"/>
          <w:lang w:val="en-US" w:eastAsia="ru-RU"/>
          <w:rPrChange w:id="36" w:author="Антон Половинкин" w:date="2020-05-16T01:38:00Z">
            <w:rPr>
              <w:rFonts w:ascii="Consolas" w:hAnsi="Consolas" w:cs="Consolas"/>
              <w:color w:val="808080"/>
              <w:sz w:val="18"/>
              <w:szCs w:val="18"/>
              <w:lang w:eastAsia="ru-RU"/>
            </w:rPr>
          </w:rPrChange>
        </w:rPr>
        <w:t>N</w:t>
      </w:r>
      <w:r w:rsidRPr="008539EA">
        <w:rPr>
          <w:rFonts w:ascii="Consolas" w:hAnsi="Consolas" w:cs="Consolas"/>
          <w:color w:val="000000"/>
          <w:sz w:val="18"/>
          <w:szCs w:val="18"/>
          <w:lang w:val="en-US" w:eastAsia="ru-RU"/>
          <w:rPrChange w:id="37" w:author="Антон Половинкин" w:date="2020-05-16T01:38:00Z">
            <w:rPr>
              <w:rFonts w:ascii="Consolas" w:hAnsi="Consolas" w:cs="Consolas"/>
              <w:color w:val="000000"/>
              <w:sz w:val="18"/>
              <w:szCs w:val="18"/>
              <w:lang w:eastAsia="ru-RU"/>
            </w:rPr>
          </w:rPrChange>
        </w:rPr>
        <w:t xml:space="preserve"> = </w:t>
      </w:r>
      <w:r w:rsidRPr="008539EA">
        <w:rPr>
          <w:rFonts w:ascii="Consolas" w:hAnsi="Consolas" w:cs="Consolas"/>
          <w:color w:val="808080"/>
          <w:sz w:val="18"/>
          <w:szCs w:val="18"/>
          <w:lang w:val="en-US" w:eastAsia="ru-RU"/>
          <w:rPrChange w:id="38" w:author="Антон Половинкин" w:date="2020-05-16T01:38:00Z">
            <w:rPr>
              <w:rFonts w:ascii="Consolas" w:hAnsi="Consolas" w:cs="Consolas"/>
              <w:color w:val="808080"/>
              <w:sz w:val="18"/>
              <w:szCs w:val="18"/>
              <w:lang w:eastAsia="ru-RU"/>
            </w:rPr>
          </w:rPrChange>
        </w:rPr>
        <w:t>N</w:t>
      </w:r>
      <w:r w:rsidRPr="008539EA">
        <w:rPr>
          <w:rFonts w:ascii="Consolas" w:hAnsi="Consolas" w:cs="Consolas"/>
          <w:color w:val="000000"/>
          <w:sz w:val="18"/>
          <w:szCs w:val="18"/>
          <w:lang w:val="en-US" w:eastAsia="ru-RU"/>
          <w:rPrChange w:id="39" w:author="Антон Половинкин" w:date="2020-05-16T01:38:00Z">
            <w:rPr>
              <w:rFonts w:ascii="Consolas" w:hAnsi="Consolas" w:cs="Consolas"/>
              <w:color w:val="000000"/>
              <w:sz w:val="18"/>
              <w:szCs w:val="18"/>
              <w:lang w:eastAsia="ru-RU"/>
            </w:rPr>
          </w:rPrChange>
        </w:rPr>
        <w:t xml:space="preserve"> / 2;</w:t>
      </w:r>
    </w:p>
    <w:p w:rsidR="008A2B83" w:rsidRPr="008539EA" w:rsidRDefault="008A2B83" w:rsidP="008A2B8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  <w:rPrChange w:id="40" w:author="Антон Половинкин" w:date="2020-05-16T01:38:00Z">
            <w:rPr>
              <w:rFonts w:ascii="Consolas" w:hAnsi="Consolas" w:cs="Consolas"/>
              <w:color w:val="000000"/>
              <w:sz w:val="18"/>
              <w:szCs w:val="18"/>
              <w:lang w:eastAsia="ru-RU"/>
            </w:rPr>
          </w:rPrChange>
        </w:rPr>
      </w:pPr>
    </w:p>
    <w:p w:rsidR="008A2B83" w:rsidRPr="00A80D19" w:rsidRDefault="008A2B83" w:rsidP="008A2B8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8539EA">
        <w:rPr>
          <w:rFonts w:ascii="Consolas" w:hAnsi="Consolas" w:cs="Consolas"/>
          <w:color w:val="000000"/>
          <w:sz w:val="18"/>
          <w:szCs w:val="18"/>
          <w:lang w:val="en-US" w:eastAsia="ru-RU"/>
          <w:rPrChange w:id="41" w:author="Антон Половинкин" w:date="2020-05-16T01:38:00Z">
            <w:rPr>
              <w:rFonts w:ascii="Consolas" w:hAnsi="Consolas" w:cs="Consolas"/>
              <w:color w:val="000000"/>
              <w:sz w:val="18"/>
              <w:szCs w:val="18"/>
              <w:lang w:eastAsia="ru-RU"/>
            </w:rPr>
          </w:rPrChange>
        </w:rPr>
        <w:tab/>
      </w:r>
      <w:r w:rsidRPr="008539EA">
        <w:rPr>
          <w:rFonts w:ascii="Consolas" w:hAnsi="Consolas" w:cs="Consolas"/>
          <w:color w:val="000000"/>
          <w:sz w:val="18"/>
          <w:szCs w:val="18"/>
          <w:lang w:val="en-US" w:eastAsia="ru-RU"/>
          <w:rPrChange w:id="42" w:author="Антон Половинкин" w:date="2020-05-16T01:38:00Z">
            <w:rPr>
              <w:rFonts w:ascii="Consolas" w:hAnsi="Consolas" w:cs="Consolas"/>
              <w:color w:val="000000"/>
              <w:sz w:val="18"/>
              <w:szCs w:val="18"/>
              <w:lang w:eastAsia="ru-RU"/>
            </w:rPr>
          </w:rPrChange>
        </w:rPr>
        <w:tab/>
      </w:r>
      <w:proofErr w:type="gramStart"/>
      <w:r w:rsidRPr="00A80D19">
        <w:rPr>
          <w:rFonts w:ascii="Consolas" w:hAnsi="Consolas" w:cs="Consolas"/>
          <w:color w:val="0000FF"/>
          <w:sz w:val="18"/>
          <w:szCs w:val="18"/>
          <w:lang w:val="en-US" w:eastAsia="ru-RU"/>
        </w:rPr>
        <w:t>double</w:t>
      </w:r>
      <w:proofErr w:type="gramEnd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* A[4]; </w:t>
      </w:r>
      <w:r w:rsidRPr="00A80D19">
        <w:rPr>
          <w:rFonts w:ascii="Consolas" w:hAnsi="Consolas" w:cs="Consolas"/>
          <w:color w:val="0000FF"/>
          <w:sz w:val="18"/>
          <w:szCs w:val="18"/>
          <w:lang w:val="en-US" w:eastAsia="ru-RU"/>
        </w:rPr>
        <w:t>double</w:t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* B[4]; </w:t>
      </w:r>
      <w:r w:rsidRPr="00A80D19">
        <w:rPr>
          <w:rFonts w:ascii="Consolas" w:hAnsi="Consolas" w:cs="Consolas"/>
          <w:color w:val="0000FF"/>
          <w:sz w:val="18"/>
          <w:szCs w:val="18"/>
          <w:lang w:val="en-US" w:eastAsia="ru-RU"/>
        </w:rPr>
        <w:t>double</w:t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* C[4]; </w:t>
      </w:r>
      <w:r w:rsidRPr="00A80D19">
        <w:rPr>
          <w:rFonts w:ascii="Consolas" w:hAnsi="Consolas" w:cs="Consolas"/>
          <w:color w:val="0000FF"/>
          <w:sz w:val="18"/>
          <w:szCs w:val="18"/>
          <w:lang w:val="en-US" w:eastAsia="ru-RU"/>
        </w:rPr>
        <w:t>double</w:t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* P[7];</w:t>
      </w:r>
    </w:p>
    <w:p w:rsidR="008A2B83" w:rsidRPr="00A80D19" w:rsidRDefault="008A2B83" w:rsidP="008A2B8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</w:p>
    <w:p w:rsidR="008A2B83" w:rsidRPr="00A80D19" w:rsidRDefault="008A2B83" w:rsidP="008A2B8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proofErr w:type="gramStart"/>
      <w:r w:rsidRPr="00A80D19">
        <w:rPr>
          <w:rFonts w:ascii="Consolas" w:hAnsi="Consolas" w:cs="Consolas"/>
          <w:color w:val="0000FF"/>
          <w:sz w:val="18"/>
          <w:szCs w:val="18"/>
          <w:lang w:val="en-US" w:eastAsia="ru-RU"/>
        </w:rPr>
        <w:t>double</w:t>
      </w:r>
      <w:proofErr w:type="gramEnd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* TMP1; </w:t>
      </w:r>
      <w:r w:rsidRPr="00A80D19">
        <w:rPr>
          <w:rFonts w:ascii="Consolas" w:hAnsi="Consolas" w:cs="Consolas"/>
          <w:color w:val="0000FF"/>
          <w:sz w:val="18"/>
          <w:szCs w:val="18"/>
          <w:lang w:val="en-US" w:eastAsia="ru-RU"/>
        </w:rPr>
        <w:t>double</w:t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* TMP2; </w:t>
      </w:r>
      <w:r w:rsidRPr="00A80D19">
        <w:rPr>
          <w:rFonts w:ascii="Consolas" w:hAnsi="Consolas" w:cs="Consolas"/>
          <w:color w:val="0000FF"/>
          <w:sz w:val="18"/>
          <w:szCs w:val="18"/>
          <w:lang w:val="en-US" w:eastAsia="ru-RU"/>
        </w:rPr>
        <w:t>double</w:t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* TMP3; </w:t>
      </w:r>
      <w:r w:rsidRPr="00A80D19">
        <w:rPr>
          <w:rFonts w:ascii="Consolas" w:hAnsi="Consolas" w:cs="Consolas"/>
          <w:color w:val="0000FF"/>
          <w:sz w:val="18"/>
          <w:szCs w:val="18"/>
          <w:lang w:val="en-US" w:eastAsia="ru-RU"/>
        </w:rPr>
        <w:t>double</w:t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* TMP4; </w:t>
      </w:r>
      <w:r w:rsidRPr="00A80D19">
        <w:rPr>
          <w:rFonts w:ascii="Consolas" w:hAnsi="Consolas" w:cs="Consolas"/>
          <w:color w:val="0000FF"/>
          <w:sz w:val="18"/>
          <w:szCs w:val="18"/>
          <w:lang w:val="en-US" w:eastAsia="ru-RU"/>
        </w:rPr>
        <w:t>double</w:t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* TMP5;</w:t>
      </w:r>
    </w:p>
    <w:p w:rsidR="008A2B83" w:rsidRPr="00A80D19" w:rsidRDefault="008A2B83" w:rsidP="008A2B8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proofErr w:type="gramStart"/>
      <w:r w:rsidRPr="00A80D19">
        <w:rPr>
          <w:rFonts w:ascii="Consolas" w:hAnsi="Consolas" w:cs="Consolas"/>
          <w:color w:val="0000FF"/>
          <w:sz w:val="18"/>
          <w:szCs w:val="18"/>
          <w:lang w:val="en-US" w:eastAsia="ru-RU"/>
        </w:rPr>
        <w:t>double</w:t>
      </w:r>
      <w:proofErr w:type="gramEnd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* TMP6; </w:t>
      </w:r>
      <w:r w:rsidRPr="00A80D19">
        <w:rPr>
          <w:rFonts w:ascii="Consolas" w:hAnsi="Consolas" w:cs="Consolas"/>
          <w:color w:val="0000FF"/>
          <w:sz w:val="18"/>
          <w:szCs w:val="18"/>
          <w:lang w:val="en-US" w:eastAsia="ru-RU"/>
        </w:rPr>
        <w:t>double</w:t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* TMP7; </w:t>
      </w:r>
      <w:r w:rsidRPr="00A80D19">
        <w:rPr>
          <w:rFonts w:ascii="Consolas" w:hAnsi="Consolas" w:cs="Consolas"/>
          <w:color w:val="0000FF"/>
          <w:sz w:val="18"/>
          <w:szCs w:val="18"/>
          <w:lang w:val="en-US" w:eastAsia="ru-RU"/>
        </w:rPr>
        <w:t>double</w:t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* TMP8; </w:t>
      </w:r>
      <w:r w:rsidRPr="00A80D19">
        <w:rPr>
          <w:rFonts w:ascii="Consolas" w:hAnsi="Consolas" w:cs="Consolas"/>
          <w:color w:val="0000FF"/>
          <w:sz w:val="18"/>
          <w:szCs w:val="18"/>
          <w:lang w:val="en-US" w:eastAsia="ru-RU"/>
        </w:rPr>
        <w:t>double</w:t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* TMP9; </w:t>
      </w:r>
      <w:r w:rsidRPr="00A80D19">
        <w:rPr>
          <w:rFonts w:ascii="Consolas" w:hAnsi="Consolas" w:cs="Consolas"/>
          <w:color w:val="0000FF"/>
          <w:sz w:val="18"/>
          <w:szCs w:val="18"/>
          <w:lang w:val="en-US" w:eastAsia="ru-RU"/>
        </w:rPr>
        <w:t>double</w:t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* TMP10;</w:t>
      </w:r>
    </w:p>
    <w:p w:rsidR="008A2B83" w:rsidRPr="008539EA" w:rsidRDefault="008A2B83" w:rsidP="008A2B8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  <w:rPrChange w:id="43" w:author="Антон Половинкин" w:date="2020-05-16T01:38:00Z">
            <w:rPr>
              <w:rFonts w:ascii="Consolas" w:hAnsi="Consolas" w:cs="Consolas"/>
              <w:color w:val="000000"/>
              <w:sz w:val="18"/>
              <w:szCs w:val="18"/>
              <w:lang w:eastAsia="ru-RU"/>
            </w:rPr>
          </w:rPrChange>
        </w:rPr>
      </w:pPr>
      <w:r w:rsidRPr="008539EA">
        <w:rPr>
          <w:rFonts w:ascii="Consolas" w:hAnsi="Consolas" w:cs="Consolas"/>
          <w:color w:val="008000"/>
          <w:sz w:val="18"/>
          <w:szCs w:val="18"/>
          <w:lang w:val="en-US" w:eastAsia="ru-RU"/>
          <w:rPrChange w:id="44" w:author="Антон Половинкин" w:date="2020-05-16T01:38:00Z">
            <w:rPr>
              <w:rFonts w:ascii="Consolas" w:hAnsi="Consolas" w:cs="Consolas"/>
              <w:color w:val="008000"/>
              <w:sz w:val="18"/>
              <w:szCs w:val="18"/>
              <w:lang w:eastAsia="ru-RU"/>
            </w:rPr>
          </w:rPrChange>
        </w:rPr>
        <w:t xml:space="preserve"> </w:t>
      </w:r>
    </w:p>
    <w:p w:rsidR="008A2B83" w:rsidRPr="008539EA" w:rsidRDefault="008A2B83" w:rsidP="008A2B8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  <w:rPrChange w:id="45" w:author="Антон Половинкин" w:date="2020-05-16T01:38:00Z">
            <w:rPr>
              <w:rFonts w:ascii="Consolas" w:hAnsi="Consolas" w:cs="Consolas"/>
              <w:color w:val="000000"/>
              <w:sz w:val="18"/>
              <w:szCs w:val="18"/>
              <w:lang w:eastAsia="ru-RU"/>
            </w:rPr>
          </w:rPrChange>
        </w:rPr>
      </w:pPr>
      <w:r w:rsidRPr="008539EA">
        <w:rPr>
          <w:rFonts w:ascii="Consolas" w:hAnsi="Consolas" w:cs="Consolas"/>
          <w:color w:val="000000"/>
          <w:sz w:val="18"/>
          <w:szCs w:val="18"/>
          <w:lang w:val="en-US" w:eastAsia="ru-RU"/>
          <w:rPrChange w:id="46" w:author="Антон Половинкин" w:date="2020-05-16T01:38:00Z">
            <w:rPr>
              <w:rFonts w:ascii="Consolas" w:hAnsi="Consolas" w:cs="Consolas"/>
              <w:color w:val="000000"/>
              <w:sz w:val="18"/>
              <w:szCs w:val="18"/>
              <w:lang w:eastAsia="ru-RU"/>
            </w:rPr>
          </w:rPrChange>
        </w:rPr>
        <w:tab/>
      </w:r>
      <w:r w:rsidRPr="008539EA">
        <w:rPr>
          <w:rFonts w:ascii="Consolas" w:hAnsi="Consolas" w:cs="Consolas"/>
          <w:color w:val="000000"/>
          <w:sz w:val="18"/>
          <w:szCs w:val="18"/>
          <w:lang w:val="en-US" w:eastAsia="ru-RU"/>
          <w:rPrChange w:id="47" w:author="Антон Половинкин" w:date="2020-05-16T01:38:00Z">
            <w:rPr>
              <w:rFonts w:ascii="Consolas" w:hAnsi="Consolas" w:cs="Consolas"/>
              <w:color w:val="000000"/>
              <w:sz w:val="18"/>
              <w:szCs w:val="18"/>
              <w:lang w:eastAsia="ru-RU"/>
            </w:rPr>
          </w:rPrChange>
        </w:rPr>
        <w:tab/>
      </w:r>
      <w:proofErr w:type="gramStart"/>
      <w:r w:rsidRPr="008539EA">
        <w:rPr>
          <w:rFonts w:ascii="Consolas" w:hAnsi="Consolas" w:cs="Consolas"/>
          <w:color w:val="0000FF"/>
          <w:sz w:val="18"/>
          <w:szCs w:val="18"/>
          <w:lang w:val="en-US" w:eastAsia="ru-RU"/>
          <w:rPrChange w:id="48" w:author="Антон Половинкин" w:date="2020-05-16T01:38:00Z">
            <w:rPr>
              <w:rFonts w:ascii="Consolas" w:hAnsi="Consolas" w:cs="Consolas"/>
              <w:color w:val="0000FF"/>
              <w:sz w:val="18"/>
              <w:szCs w:val="18"/>
              <w:lang w:eastAsia="ru-RU"/>
            </w:rPr>
          </w:rPrChange>
        </w:rPr>
        <w:t>for</w:t>
      </w:r>
      <w:proofErr w:type="gramEnd"/>
      <w:r w:rsidRPr="008539EA">
        <w:rPr>
          <w:rFonts w:ascii="Consolas" w:hAnsi="Consolas" w:cs="Consolas"/>
          <w:color w:val="000000"/>
          <w:sz w:val="18"/>
          <w:szCs w:val="18"/>
          <w:lang w:val="en-US" w:eastAsia="ru-RU"/>
          <w:rPrChange w:id="49" w:author="Антон Половинкин" w:date="2020-05-16T01:38:00Z">
            <w:rPr>
              <w:rFonts w:ascii="Consolas" w:hAnsi="Consolas" w:cs="Consolas"/>
              <w:color w:val="000000"/>
              <w:sz w:val="18"/>
              <w:szCs w:val="18"/>
              <w:lang w:eastAsia="ru-RU"/>
            </w:rPr>
          </w:rPrChange>
        </w:rPr>
        <w:t xml:space="preserve"> (</w:t>
      </w:r>
      <w:proofErr w:type="spellStart"/>
      <w:r w:rsidRPr="008539EA">
        <w:rPr>
          <w:rFonts w:ascii="Consolas" w:hAnsi="Consolas" w:cs="Consolas"/>
          <w:color w:val="0000FF"/>
          <w:sz w:val="18"/>
          <w:szCs w:val="18"/>
          <w:lang w:val="en-US" w:eastAsia="ru-RU"/>
          <w:rPrChange w:id="50" w:author="Антон Половинкин" w:date="2020-05-16T01:38:00Z">
            <w:rPr>
              <w:rFonts w:ascii="Consolas" w:hAnsi="Consolas" w:cs="Consolas"/>
              <w:color w:val="0000FF"/>
              <w:sz w:val="18"/>
              <w:szCs w:val="18"/>
              <w:lang w:eastAsia="ru-RU"/>
            </w:rPr>
          </w:rPrChange>
        </w:rPr>
        <w:t>int</w:t>
      </w:r>
      <w:proofErr w:type="spellEnd"/>
      <w:r w:rsidRPr="008539EA">
        <w:rPr>
          <w:rFonts w:ascii="Consolas" w:hAnsi="Consolas" w:cs="Consolas"/>
          <w:color w:val="000000"/>
          <w:sz w:val="18"/>
          <w:szCs w:val="18"/>
          <w:lang w:val="en-US" w:eastAsia="ru-RU"/>
          <w:rPrChange w:id="51" w:author="Антон Половинкин" w:date="2020-05-16T01:38:00Z">
            <w:rPr>
              <w:rFonts w:ascii="Consolas" w:hAnsi="Consolas" w:cs="Consolas"/>
              <w:color w:val="000000"/>
              <w:sz w:val="18"/>
              <w:szCs w:val="18"/>
              <w:lang w:eastAsia="ru-RU"/>
            </w:rPr>
          </w:rPrChange>
        </w:rPr>
        <w:t xml:space="preserve"> </w:t>
      </w:r>
      <w:proofErr w:type="spellStart"/>
      <w:r w:rsidRPr="008539EA">
        <w:rPr>
          <w:rFonts w:ascii="Consolas" w:hAnsi="Consolas" w:cs="Consolas"/>
          <w:color w:val="000000"/>
          <w:sz w:val="18"/>
          <w:szCs w:val="18"/>
          <w:lang w:val="en-US" w:eastAsia="ru-RU"/>
          <w:rPrChange w:id="52" w:author="Антон Половинкин" w:date="2020-05-16T01:38:00Z">
            <w:rPr>
              <w:rFonts w:ascii="Consolas" w:hAnsi="Consolas" w:cs="Consolas"/>
              <w:color w:val="000000"/>
              <w:sz w:val="18"/>
              <w:szCs w:val="18"/>
              <w:lang w:eastAsia="ru-RU"/>
            </w:rPr>
          </w:rPrChange>
        </w:rPr>
        <w:t>i</w:t>
      </w:r>
      <w:proofErr w:type="spellEnd"/>
      <w:r w:rsidRPr="008539EA">
        <w:rPr>
          <w:rFonts w:ascii="Consolas" w:hAnsi="Consolas" w:cs="Consolas"/>
          <w:color w:val="000000"/>
          <w:sz w:val="18"/>
          <w:szCs w:val="18"/>
          <w:lang w:val="en-US" w:eastAsia="ru-RU"/>
          <w:rPrChange w:id="53" w:author="Антон Половинкин" w:date="2020-05-16T01:38:00Z">
            <w:rPr>
              <w:rFonts w:ascii="Consolas" w:hAnsi="Consolas" w:cs="Consolas"/>
              <w:color w:val="000000"/>
              <w:sz w:val="18"/>
              <w:szCs w:val="18"/>
              <w:lang w:eastAsia="ru-RU"/>
            </w:rPr>
          </w:rPrChange>
        </w:rPr>
        <w:t xml:space="preserve"> = 0; </w:t>
      </w:r>
      <w:proofErr w:type="spellStart"/>
      <w:r w:rsidRPr="008539EA">
        <w:rPr>
          <w:rFonts w:ascii="Consolas" w:hAnsi="Consolas" w:cs="Consolas"/>
          <w:color w:val="000000"/>
          <w:sz w:val="18"/>
          <w:szCs w:val="18"/>
          <w:lang w:val="en-US" w:eastAsia="ru-RU"/>
          <w:rPrChange w:id="54" w:author="Антон Половинкин" w:date="2020-05-16T01:38:00Z">
            <w:rPr>
              <w:rFonts w:ascii="Consolas" w:hAnsi="Consolas" w:cs="Consolas"/>
              <w:color w:val="000000"/>
              <w:sz w:val="18"/>
              <w:szCs w:val="18"/>
              <w:lang w:eastAsia="ru-RU"/>
            </w:rPr>
          </w:rPrChange>
        </w:rPr>
        <w:t>i</w:t>
      </w:r>
      <w:proofErr w:type="spellEnd"/>
      <w:r w:rsidRPr="008539EA">
        <w:rPr>
          <w:rFonts w:ascii="Consolas" w:hAnsi="Consolas" w:cs="Consolas"/>
          <w:color w:val="000000"/>
          <w:sz w:val="18"/>
          <w:szCs w:val="18"/>
          <w:lang w:val="en-US" w:eastAsia="ru-RU"/>
          <w:rPrChange w:id="55" w:author="Антон Половинкин" w:date="2020-05-16T01:38:00Z">
            <w:rPr>
              <w:rFonts w:ascii="Consolas" w:hAnsi="Consolas" w:cs="Consolas"/>
              <w:color w:val="000000"/>
              <w:sz w:val="18"/>
              <w:szCs w:val="18"/>
              <w:lang w:eastAsia="ru-RU"/>
            </w:rPr>
          </w:rPrChange>
        </w:rPr>
        <w:t xml:space="preserve"> &lt; 4; </w:t>
      </w:r>
      <w:proofErr w:type="spellStart"/>
      <w:r w:rsidRPr="008539EA">
        <w:rPr>
          <w:rFonts w:ascii="Consolas" w:hAnsi="Consolas" w:cs="Consolas"/>
          <w:color w:val="000000"/>
          <w:sz w:val="18"/>
          <w:szCs w:val="18"/>
          <w:lang w:val="en-US" w:eastAsia="ru-RU"/>
          <w:rPrChange w:id="56" w:author="Антон Половинкин" w:date="2020-05-16T01:38:00Z">
            <w:rPr>
              <w:rFonts w:ascii="Consolas" w:hAnsi="Consolas" w:cs="Consolas"/>
              <w:color w:val="000000"/>
              <w:sz w:val="18"/>
              <w:szCs w:val="18"/>
              <w:lang w:eastAsia="ru-RU"/>
            </w:rPr>
          </w:rPrChange>
        </w:rPr>
        <w:t>i</w:t>
      </w:r>
      <w:proofErr w:type="spellEnd"/>
      <w:r w:rsidRPr="008539EA">
        <w:rPr>
          <w:rFonts w:ascii="Consolas" w:hAnsi="Consolas" w:cs="Consolas"/>
          <w:color w:val="000000"/>
          <w:sz w:val="18"/>
          <w:szCs w:val="18"/>
          <w:lang w:val="en-US" w:eastAsia="ru-RU"/>
          <w:rPrChange w:id="57" w:author="Антон Половинкин" w:date="2020-05-16T01:38:00Z">
            <w:rPr>
              <w:rFonts w:ascii="Consolas" w:hAnsi="Consolas" w:cs="Consolas"/>
              <w:color w:val="000000"/>
              <w:sz w:val="18"/>
              <w:szCs w:val="18"/>
              <w:lang w:eastAsia="ru-RU"/>
            </w:rPr>
          </w:rPrChange>
        </w:rPr>
        <w:t>++)</w:t>
      </w:r>
    </w:p>
    <w:p w:rsidR="008A2B83" w:rsidRPr="00A80D19" w:rsidRDefault="008A2B83" w:rsidP="008A2B8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8539EA">
        <w:rPr>
          <w:rFonts w:ascii="Consolas" w:hAnsi="Consolas" w:cs="Consolas"/>
          <w:color w:val="000000"/>
          <w:sz w:val="18"/>
          <w:szCs w:val="18"/>
          <w:lang w:val="en-US" w:eastAsia="ru-RU"/>
          <w:rPrChange w:id="58" w:author="Антон Половинкин" w:date="2020-05-16T01:38:00Z">
            <w:rPr>
              <w:rFonts w:ascii="Consolas" w:hAnsi="Consolas" w:cs="Consolas"/>
              <w:color w:val="000000"/>
              <w:sz w:val="18"/>
              <w:szCs w:val="18"/>
              <w:lang w:eastAsia="ru-RU"/>
            </w:rPr>
          </w:rPrChange>
        </w:rPr>
        <w:tab/>
      </w:r>
      <w:r w:rsidRPr="008539EA">
        <w:rPr>
          <w:rFonts w:ascii="Consolas" w:hAnsi="Consolas" w:cs="Consolas"/>
          <w:color w:val="000000"/>
          <w:sz w:val="18"/>
          <w:szCs w:val="18"/>
          <w:lang w:val="en-US" w:eastAsia="ru-RU"/>
          <w:rPrChange w:id="59" w:author="Антон Половинкин" w:date="2020-05-16T01:38:00Z">
            <w:rPr>
              <w:rFonts w:ascii="Consolas" w:hAnsi="Consolas" w:cs="Consolas"/>
              <w:color w:val="000000"/>
              <w:sz w:val="18"/>
              <w:szCs w:val="18"/>
              <w:lang w:eastAsia="ru-RU"/>
            </w:rPr>
          </w:rPrChange>
        </w:rPr>
        <w:tab/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{</w:t>
      </w:r>
    </w:p>
    <w:p w:rsidR="008A2B83" w:rsidRPr="00A80D19" w:rsidRDefault="008A2B83" w:rsidP="008A2B8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  <w:t>A[</w:t>
      </w:r>
      <w:proofErr w:type="spellStart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i</w:t>
      </w:r>
      <w:proofErr w:type="spellEnd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] = </w:t>
      </w:r>
      <w:proofErr w:type="spellStart"/>
      <w:proofErr w:type="gramStart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CreateMatrix</w:t>
      </w:r>
      <w:proofErr w:type="spellEnd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(</w:t>
      </w:r>
      <w:proofErr w:type="gramEnd"/>
      <w:r w:rsidRPr="00A80D19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);</w:t>
      </w:r>
    </w:p>
    <w:p w:rsidR="008A2B83" w:rsidRPr="00A80D19" w:rsidRDefault="008A2B83" w:rsidP="008A2B8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  <w:t>B[</w:t>
      </w:r>
      <w:proofErr w:type="spellStart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i</w:t>
      </w:r>
      <w:proofErr w:type="spellEnd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] = </w:t>
      </w:r>
      <w:proofErr w:type="spellStart"/>
      <w:proofErr w:type="gramStart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CreateMatrix</w:t>
      </w:r>
      <w:proofErr w:type="spellEnd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(</w:t>
      </w:r>
      <w:proofErr w:type="gramEnd"/>
      <w:r w:rsidRPr="00A80D19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);</w:t>
      </w:r>
    </w:p>
    <w:p w:rsidR="008A2B83" w:rsidRPr="00A80D19" w:rsidRDefault="008A2B83" w:rsidP="008A2B8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  <w:t>}</w:t>
      </w:r>
    </w:p>
    <w:p w:rsidR="008A2B83" w:rsidRPr="00A80D19" w:rsidRDefault="008A2B83" w:rsidP="008A2B8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</w:p>
    <w:p w:rsidR="008A2B83" w:rsidRPr="00A80D19" w:rsidRDefault="008A2B83" w:rsidP="008A2B8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proofErr w:type="gramStart"/>
      <w:r w:rsidRPr="00A80D19">
        <w:rPr>
          <w:rFonts w:ascii="Consolas" w:hAnsi="Consolas" w:cs="Consolas"/>
          <w:color w:val="0000FF"/>
          <w:sz w:val="18"/>
          <w:szCs w:val="18"/>
          <w:lang w:val="en-US" w:eastAsia="ru-RU"/>
        </w:rPr>
        <w:t>for</w:t>
      </w:r>
      <w:proofErr w:type="gramEnd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(</w:t>
      </w:r>
      <w:proofErr w:type="spellStart"/>
      <w:r w:rsidRPr="00A80D19">
        <w:rPr>
          <w:rFonts w:ascii="Consolas" w:hAnsi="Consolas" w:cs="Consolas"/>
          <w:color w:val="0000FF"/>
          <w:sz w:val="18"/>
          <w:szCs w:val="18"/>
          <w:lang w:val="en-US" w:eastAsia="ru-RU"/>
        </w:rPr>
        <w:t>int</w:t>
      </w:r>
      <w:proofErr w:type="spellEnd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i</w:t>
      </w:r>
      <w:proofErr w:type="spellEnd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= 0; </w:t>
      </w:r>
      <w:proofErr w:type="spellStart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i</w:t>
      </w:r>
      <w:proofErr w:type="spellEnd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&lt; </w:t>
      </w:r>
      <w:r w:rsidRPr="00A80D19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i</w:t>
      </w:r>
      <w:proofErr w:type="spellEnd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++)</w:t>
      </w:r>
    </w:p>
    <w:p w:rsidR="008A2B83" w:rsidRPr="00A80D19" w:rsidRDefault="008A2B83" w:rsidP="008A2B8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proofErr w:type="gramStart"/>
      <w:r w:rsidRPr="00A80D19">
        <w:rPr>
          <w:rFonts w:ascii="Consolas" w:hAnsi="Consolas" w:cs="Consolas"/>
          <w:color w:val="0000FF"/>
          <w:sz w:val="18"/>
          <w:szCs w:val="18"/>
          <w:lang w:val="en-US" w:eastAsia="ru-RU"/>
        </w:rPr>
        <w:t>for</w:t>
      </w:r>
      <w:proofErr w:type="gramEnd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(</w:t>
      </w:r>
      <w:proofErr w:type="spellStart"/>
      <w:r w:rsidRPr="00A80D19">
        <w:rPr>
          <w:rFonts w:ascii="Consolas" w:hAnsi="Consolas" w:cs="Consolas"/>
          <w:color w:val="0000FF"/>
          <w:sz w:val="18"/>
          <w:szCs w:val="18"/>
          <w:lang w:val="en-US" w:eastAsia="ru-RU"/>
        </w:rPr>
        <w:t>int</w:t>
      </w:r>
      <w:proofErr w:type="spellEnd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j = 0; j &lt; </w:t>
      </w:r>
      <w:r w:rsidRPr="00A80D19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; j++)</w:t>
      </w:r>
    </w:p>
    <w:p w:rsidR="008A2B83" w:rsidRPr="00A80D19" w:rsidRDefault="008A2B83" w:rsidP="008A2B8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  <w:t>{</w:t>
      </w:r>
    </w:p>
    <w:p w:rsidR="008A2B83" w:rsidRPr="00A80D19" w:rsidRDefault="008A2B83" w:rsidP="008A2B8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proofErr w:type="gramStart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A[</w:t>
      </w:r>
      <w:proofErr w:type="gramEnd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0][</w:t>
      </w:r>
      <w:proofErr w:type="spellStart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i</w:t>
      </w:r>
      <w:proofErr w:type="spellEnd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* </w:t>
      </w:r>
      <w:r w:rsidRPr="00A80D19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+ j] = </w:t>
      </w:r>
      <w:r w:rsidRPr="00A80D19">
        <w:rPr>
          <w:rFonts w:ascii="Consolas" w:hAnsi="Consolas" w:cs="Consolas"/>
          <w:color w:val="808080"/>
          <w:sz w:val="18"/>
          <w:szCs w:val="18"/>
          <w:lang w:val="en-US" w:eastAsia="ru-RU"/>
        </w:rPr>
        <w:t>matrix1</w:t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[2 * </w:t>
      </w:r>
      <w:proofErr w:type="spellStart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i</w:t>
      </w:r>
      <w:proofErr w:type="spellEnd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* </w:t>
      </w:r>
      <w:r w:rsidRPr="00A80D19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+ j];</w:t>
      </w:r>
    </w:p>
    <w:p w:rsidR="008A2B83" w:rsidRPr="00A80D19" w:rsidRDefault="008A2B83" w:rsidP="008A2B8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proofErr w:type="gramStart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A[</w:t>
      </w:r>
      <w:proofErr w:type="gramEnd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1][</w:t>
      </w:r>
      <w:proofErr w:type="spellStart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i</w:t>
      </w:r>
      <w:proofErr w:type="spellEnd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* </w:t>
      </w:r>
      <w:r w:rsidRPr="00A80D19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+ j] = </w:t>
      </w:r>
      <w:r w:rsidRPr="00A80D19">
        <w:rPr>
          <w:rFonts w:ascii="Consolas" w:hAnsi="Consolas" w:cs="Consolas"/>
          <w:color w:val="808080"/>
          <w:sz w:val="18"/>
          <w:szCs w:val="18"/>
          <w:lang w:val="en-US" w:eastAsia="ru-RU"/>
        </w:rPr>
        <w:t>matrix1</w:t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[2 * </w:t>
      </w:r>
      <w:proofErr w:type="spellStart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i</w:t>
      </w:r>
      <w:proofErr w:type="spellEnd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* </w:t>
      </w:r>
      <w:r w:rsidRPr="00A80D19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+ j + </w:t>
      </w:r>
      <w:r w:rsidRPr="00A80D19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];</w:t>
      </w:r>
    </w:p>
    <w:p w:rsidR="008A2B83" w:rsidRPr="00A80D19" w:rsidRDefault="008A2B83" w:rsidP="008A2B8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proofErr w:type="gramStart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A[</w:t>
      </w:r>
      <w:proofErr w:type="gramEnd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2][</w:t>
      </w:r>
      <w:proofErr w:type="spellStart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i</w:t>
      </w:r>
      <w:proofErr w:type="spellEnd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* </w:t>
      </w:r>
      <w:r w:rsidRPr="00A80D19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+ j] = </w:t>
      </w:r>
      <w:r w:rsidRPr="00A80D19">
        <w:rPr>
          <w:rFonts w:ascii="Consolas" w:hAnsi="Consolas" w:cs="Consolas"/>
          <w:color w:val="808080"/>
          <w:sz w:val="18"/>
          <w:szCs w:val="18"/>
          <w:lang w:val="en-US" w:eastAsia="ru-RU"/>
        </w:rPr>
        <w:t>matrix1</w:t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[2 * </w:t>
      </w:r>
      <w:proofErr w:type="spellStart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i</w:t>
      </w:r>
      <w:proofErr w:type="spellEnd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* </w:t>
      </w:r>
      <w:r w:rsidRPr="00A80D19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+ j + 2 * </w:t>
      </w:r>
      <w:r w:rsidRPr="00A80D19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* </w:t>
      </w:r>
      <w:r w:rsidRPr="00A80D19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];</w:t>
      </w:r>
    </w:p>
    <w:p w:rsidR="008A2B83" w:rsidRPr="00A80D19" w:rsidRDefault="008A2B83" w:rsidP="008A2B8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proofErr w:type="gramStart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A[</w:t>
      </w:r>
      <w:proofErr w:type="gramEnd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3][</w:t>
      </w:r>
      <w:proofErr w:type="spellStart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i</w:t>
      </w:r>
      <w:proofErr w:type="spellEnd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* </w:t>
      </w:r>
      <w:r w:rsidRPr="00A80D19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+ j] = </w:t>
      </w:r>
      <w:r w:rsidRPr="00A80D19">
        <w:rPr>
          <w:rFonts w:ascii="Consolas" w:hAnsi="Consolas" w:cs="Consolas"/>
          <w:color w:val="808080"/>
          <w:sz w:val="18"/>
          <w:szCs w:val="18"/>
          <w:lang w:val="en-US" w:eastAsia="ru-RU"/>
        </w:rPr>
        <w:t>matrix1</w:t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[2 * </w:t>
      </w:r>
      <w:proofErr w:type="spellStart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i</w:t>
      </w:r>
      <w:proofErr w:type="spellEnd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* </w:t>
      </w:r>
      <w:r w:rsidRPr="00A80D19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+ j + 2 * </w:t>
      </w:r>
      <w:r w:rsidRPr="00A80D19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* </w:t>
      </w:r>
      <w:r w:rsidRPr="00A80D19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+ </w:t>
      </w:r>
      <w:r w:rsidRPr="00A80D19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];</w:t>
      </w:r>
    </w:p>
    <w:p w:rsidR="008A2B83" w:rsidRPr="00A80D19" w:rsidRDefault="008A2B83" w:rsidP="008A2B8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</w:p>
    <w:p w:rsidR="008A2B83" w:rsidRPr="00A80D19" w:rsidRDefault="008A2B83" w:rsidP="008A2B8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proofErr w:type="gramStart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B[</w:t>
      </w:r>
      <w:proofErr w:type="gramEnd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0][</w:t>
      </w:r>
      <w:proofErr w:type="spellStart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i</w:t>
      </w:r>
      <w:proofErr w:type="spellEnd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* </w:t>
      </w:r>
      <w:r w:rsidRPr="00A80D19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+ j] = </w:t>
      </w:r>
      <w:r w:rsidRPr="00A80D19">
        <w:rPr>
          <w:rFonts w:ascii="Consolas" w:hAnsi="Consolas" w:cs="Consolas"/>
          <w:color w:val="808080"/>
          <w:sz w:val="18"/>
          <w:szCs w:val="18"/>
          <w:lang w:val="en-US" w:eastAsia="ru-RU"/>
        </w:rPr>
        <w:t>matrix2</w:t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[2 * </w:t>
      </w:r>
      <w:proofErr w:type="spellStart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i</w:t>
      </w:r>
      <w:proofErr w:type="spellEnd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* </w:t>
      </w:r>
      <w:r w:rsidRPr="00A80D19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+ j];</w:t>
      </w:r>
    </w:p>
    <w:p w:rsidR="008A2B83" w:rsidRPr="00A80D19" w:rsidRDefault="008A2B83" w:rsidP="008A2B8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proofErr w:type="gramStart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B[</w:t>
      </w:r>
      <w:proofErr w:type="gramEnd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1][</w:t>
      </w:r>
      <w:proofErr w:type="spellStart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i</w:t>
      </w:r>
      <w:proofErr w:type="spellEnd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* </w:t>
      </w:r>
      <w:r w:rsidRPr="00A80D19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+ j] = </w:t>
      </w:r>
      <w:r w:rsidRPr="00A80D19">
        <w:rPr>
          <w:rFonts w:ascii="Consolas" w:hAnsi="Consolas" w:cs="Consolas"/>
          <w:color w:val="808080"/>
          <w:sz w:val="18"/>
          <w:szCs w:val="18"/>
          <w:lang w:val="en-US" w:eastAsia="ru-RU"/>
        </w:rPr>
        <w:t>matrix2</w:t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[2 * </w:t>
      </w:r>
      <w:proofErr w:type="spellStart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i</w:t>
      </w:r>
      <w:proofErr w:type="spellEnd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* </w:t>
      </w:r>
      <w:r w:rsidRPr="00A80D19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+ j + </w:t>
      </w:r>
      <w:r w:rsidRPr="00A80D19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];</w:t>
      </w:r>
    </w:p>
    <w:p w:rsidR="008A2B83" w:rsidRPr="00A80D19" w:rsidRDefault="008A2B83" w:rsidP="008A2B8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proofErr w:type="gramStart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B[</w:t>
      </w:r>
      <w:proofErr w:type="gramEnd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2][</w:t>
      </w:r>
      <w:proofErr w:type="spellStart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i</w:t>
      </w:r>
      <w:proofErr w:type="spellEnd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* </w:t>
      </w:r>
      <w:r w:rsidRPr="00A80D19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+ j] = </w:t>
      </w:r>
      <w:r w:rsidRPr="00A80D19">
        <w:rPr>
          <w:rFonts w:ascii="Consolas" w:hAnsi="Consolas" w:cs="Consolas"/>
          <w:color w:val="808080"/>
          <w:sz w:val="18"/>
          <w:szCs w:val="18"/>
          <w:lang w:val="en-US" w:eastAsia="ru-RU"/>
        </w:rPr>
        <w:t>matrix2</w:t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[2 * </w:t>
      </w:r>
      <w:proofErr w:type="spellStart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i</w:t>
      </w:r>
      <w:proofErr w:type="spellEnd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* </w:t>
      </w:r>
      <w:r w:rsidRPr="00A80D19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+ j + 2 * </w:t>
      </w:r>
      <w:r w:rsidRPr="00A80D19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* </w:t>
      </w:r>
      <w:r w:rsidRPr="00A80D19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];</w:t>
      </w:r>
    </w:p>
    <w:p w:rsidR="008A2B83" w:rsidRPr="00A80D19" w:rsidRDefault="008A2B83" w:rsidP="008A2B8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proofErr w:type="gramStart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B[</w:t>
      </w:r>
      <w:proofErr w:type="gramEnd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3][</w:t>
      </w:r>
      <w:proofErr w:type="spellStart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i</w:t>
      </w:r>
      <w:proofErr w:type="spellEnd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* </w:t>
      </w:r>
      <w:r w:rsidRPr="00A80D19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+ j] = </w:t>
      </w:r>
      <w:r w:rsidRPr="00A80D19">
        <w:rPr>
          <w:rFonts w:ascii="Consolas" w:hAnsi="Consolas" w:cs="Consolas"/>
          <w:color w:val="808080"/>
          <w:sz w:val="18"/>
          <w:szCs w:val="18"/>
          <w:lang w:val="en-US" w:eastAsia="ru-RU"/>
        </w:rPr>
        <w:t>matrix2</w:t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[2 * </w:t>
      </w:r>
      <w:proofErr w:type="spellStart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i</w:t>
      </w:r>
      <w:proofErr w:type="spellEnd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* </w:t>
      </w:r>
      <w:r w:rsidRPr="00A80D19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+ j + 2 * </w:t>
      </w:r>
      <w:r w:rsidRPr="00A80D19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* </w:t>
      </w:r>
      <w:r w:rsidRPr="00A80D19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+ </w:t>
      </w:r>
      <w:r w:rsidRPr="00A80D19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];</w:t>
      </w:r>
    </w:p>
    <w:p w:rsidR="008A2B83" w:rsidRPr="008539EA" w:rsidRDefault="008A2B83" w:rsidP="008A2B8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  <w:rPrChange w:id="60" w:author="Антон Половинкин" w:date="2020-05-16T01:38:00Z">
            <w:rPr>
              <w:rFonts w:ascii="Consolas" w:hAnsi="Consolas" w:cs="Consolas"/>
              <w:color w:val="000000"/>
              <w:sz w:val="18"/>
              <w:szCs w:val="18"/>
              <w:lang w:eastAsia="ru-RU"/>
            </w:rPr>
          </w:rPrChange>
        </w:rPr>
      </w:pP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8539EA">
        <w:rPr>
          <w:rFonts w:ascii="Consolas" w:hAnsi="Consolas" w:cs="Consolas"/>
          <w:color w:val="000000"/>
          <w:sz w:val="18"/>
          <w:szCs w:val="18"/>
          <w:lang w:val="en-US" w:eastAsia="ru-RU"/>
          <w:rPrChange w:id="61" w:author="Антон Половинкин" w:date="2020-05-16T01:38:00Z">
            <w:rPr>
              <w:rFonts w:ascii="Consolas" w:hAnsi="Consolas" w:cs="Consolas"/>
              <w:color w:val="000000"/>
              <w:sz w:val="18"/>
              <w:szCs w:val="18"/>
              <w:lang w:eastAsia="ru-RU"/>
            </w:rPr>
          </w:rPrChange>
        </w:rPr>
        <w:t>}</w:t>
      </w:r>
    </w:p>
    <w:p w:rsidR="008A2B83" w:rsidRPr="008539EA" w:rsidRDefault="008A2B83" w:rsidP="008A2B8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  <w:rPrChange w:id="62" w:author="Антон Половинкин" w:date="2020-05-16T01:38:00Z">
            <w:rPr>
              <w:rFonts w:ascii="Consolas" w:hAnsi="Consolas" w:cs="Consolas"/>
              <w:color w:val="000000"/>
              <w:sz w:val="18"/>
              <w:szCs w:val="18"/>
              <w:lang w:eastAsia="ru-RU"/>
            </w:rPr>
          </w:rPrChange>
        </w:rPr>
      </w:pPr>
      <w:r w:rsidRPr="008539EA">
        <w:rPr>
          <w:rFonts w:ascii="Consolas" w:hAnsi="Consolas" w:cs="Consolas"/>
          <w:color w:val="008000"/>
          <w:sz w:val="18"/>
          <w:szCs w:val="18"/>
          <w:lang w:val="en-US" w:eastAsia="ru-RU"/>
          <w:rPrChange w:id="63" w:author="Антон Половинкин" w:date="2020-05-16T01:38:00Z">
            <w:rPr>
              <w:rFonts w:ascii="Consolas" w:hAnsi="Consolas" w:cs="Consolas"/>
              <w:color w:val="008000"/>
              <w:sz w:val="18"/>
              <w:szCs w:val="18"/>
              <w:lang w:eastAsia="ru-RU"/>
            </w:rPr>
          </w:rPrChange>
        </w:rPr>
        <w:t xml:space="preserve"> </w:t>
      </w:r>
    </w:p>
    <w:p w:rsidR="008A2B83" w:rsidRPr="008539EA" w:rsidRDefault="008A2B83" w:rsidP="008A2B8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  <w:rPrChange w:id="64" w:author="Антон Половинкин" w:date="2020-05-16T01:38:00Z">
            <w:rPr>
              <w:rFonts w:ascii="Consolas" w:hAnsi="Consolas" w:cs="Consolas"/>
              <w:color w:val="000000"/>
              <w:sz w:val="18"/>
              <w:szCs w:val="18"/>
              <w:lang w:eastAsia="ru-RU"/>
            </w:rPr>
          </w:rPrChange>
        </w:rPr>
      </w:pPr>
      <w:r w:rsidRPr="008539EA">
        <w:rPr>
          <w:rFonts w:ascii="Consolas" w:hAnsi="Consolas" w:cs="Consolas"/>
          <w:color w:val="000000"/>
          <w:sz w:val="18"/>
          <w:szCs w:val="18"/>
          <w:lang w:val="en-US" w:eastAsia="ru-RU"/>
          <w:rPrChange w:id="65" w:author="Антон Половинкин" w:date="2020-05-16T01:38:00Z">
            <w:rPr>
              <w:rFonts w:ascii="Consolas" w:hAnsi="Consolas" w:cs="Consolas"/>
              <w:color w:val="000000"/>
              <w:sz w:val="18"/>
              <w:szCs w:val="18"/>
              <w:lang w:eastAsia="ru-RU"/>
            </w:rPr>
          </w:rPrChange>
        </w:rPr>
        <w:tab/>
      </w:r>
      <w:r w:rsidRPr="008539EA">
        <w:rPr>
          <w:rFonts w:ascii="Consolas" w:hAnsi="Consolas" w:cs="Consolas"/>
          <w:color w:val="000000"/>
          <w:sz w:val="18"/>
          <w:szCs w:val="18"/>
          <w:lang w:val="en-US" w:eastAsia="ru-RU"/>
          <w:rPrChange w:id="66" w:author="Антон Половинкин" w:date="2020-05-16T01:38:00Z">
            <w:rPr>
              <w:rFonts w:ascii="Consolas" w:hAnsi="Consolas" w:cs="Consolas"/>
              <w:color w:val="000000"/>
              <w:sz w:val="18"/>
              <w:szCs w:val="18"/>
              <w:lang w:eastAsia="ru-RU"/>
            </w:rPr>
          </w:rPrChange>
        </w:rPr>
        <w:tab/>
        <w:t xml:space="preserve">TMP1 = </w:t>
      </w:r>
      <w:proofErr w:type="gramStart"/>
      <w:r w:rsidRPr="008539EA">
        <w:rPr>
          <w:rFonts w:ascii="Consolas" w:hAnsi="Consolas" w:cs="Consolas"/>
          <w:color w:val="000000"/>
          <w:sz w:val="18"/>
          <w:szCs w:val="18"/>
          <w:lang w:val="en-US" w:eastAsia="ru-RU"/>
          <w:rPrChange w:id="67" w:author="Антон Половинкин" w:date="2020-05-16T01:38:00Z">
            <w:rPr>
              <w:rFonts w:ascii="Consolas" w:hAnsi="Consolas" w:cs="Consolas"/>
              <w:color w:val="000000"/>
              <w:sz w:val="18"/>
              <w:szCs w:val="18"/>
              <w:lang w:eastAsia="ru-RU"/>
            </w:rPr>
          </w:rPrChange>
        </w:rPr>
        <w:t>Add(</w:t>
      </w:r>
      <w:proofErr w:type="gramEnd"/>
      <w:r w:rsidRPr="008539EA">
        <w:rPr>
          <w:rFonts w:ascii="Consolas" w:hAnsi="Consolas" w:cs="Consolas"/>
          <w:color w:val="000000"/>
          <w:sz w:val="18"/>
          <w:szCs w:val="18"/>
          <w:lang w:val="en-US" w:eastAsia="ru-RU"/>
          <w:rPrChange w:id="68" w:author="Антон Половинкин" w:date="2020-05-16T01:38:00Z">
            <w:rPr>
              <w:rFonts w:ascii="Consolas" w:hAnsi="Consolas" w:cs="Consolas"/>
              <w:color w:val="000000"/>
              <w:sz w:val="18"/>
              <w:szCs w:val="18"/>
              <w:lang w:eastAsia="ru-RU"/>
            </w:rPr>
          </w:rPrChange>
        </w:rPr>
        <w:t xml:space="preserve">A[0], A[3], </w:t>
      </w:r>
      <w:r w:rsidRPr="008539EA">
        <w:rPr>
          <w:rFonts w:ascii="Consolas" w:hAnsi="Consolas" w:cs="Consolas"/>
          <w:color w:val="808080"/>
          <w:sz w:val="18"/>
          <w:szCs w:val="18"/>
          <w:lang w:val="en-US" w:eastAsia="ru-RU"/>
          <w:rPrChange w:id="69" w:author="Антон Половинкин" w:date="2020-05-16T01:38:00Z">
            <w:rPr>
              <w:rFonts w:ascii="Consolas" w:hAnsi="Consolas" w:cs="Consolas"/>
              <w:color w:val="808080"/>
              <w:sz w:val="18"/>
              <w:szCs w:val="18"/>
              <w:lang w:eastAsia="ru-RU"/>
            </w:rPr>
          </w:rPrChange>
        </w:rPr>
        <w:t>N</w:t>
      </w:r>
      <w:r w:rsidRPr="008539EA">
        <w:rPr>
          <w:rFonts w:ascii="Consolas" w:hAnsi="Consolas" w:cs="Consolas"/>
          <w:color w:val="000000"/>
          <w:sz w:val="18"/>
          <w:szCs w:val="18"/>
          <w:lang w:val="en-US" w:eastAsia="ru-RU"/>
          <w:rPrChange w:id="70" w:author="Антон Половинкин" w:date="2020-05-16T01:38:00Z">
            <w:rPr>
              <w:rFonts w:ascii="Consolas" w:hAnsi="Consolas" w:cs="Consolas"/>
              <w:color w:val="000000"/>
              <w:sz w:val="18"/>
              <w:szCs w:val="18"/>
              <w:lang w:eastAsia="ru-RU"/>
            </w:rPr>
          </w:rPrChange>
        </w:rPr>
        <w:t>);</w:t>
      </w:r>
    </w:p>
    <w:p w:rsidR="008A2B83" w:rsidRPr="00A80D19" w:rsidRDefault="008A2B83" w:rsidP="008A2B8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8539EA">
        <w:rPr>
          <w:rFonts w:ascii="Consolas" w:hAnsi="Consolas" w:cs="Consolas"/>
          <w:color w:val="000000"/>
          <w:sz w:val="18"/>
          <w:szCs w:val="18"/>
          <w:lang w:val="en-US" w:eastAsia="ru-RU"/>
          <w:rPrChange w:id="71" w:author="Антон Половинкин" w:date="2020-05-16T01:38:00Z">
            <w:rPr>
              <w:rFonts w:ascii="Consolas" w:hAnsi="Consolas" w:cs="Consolas"/>
              <w:color w:val="000000"/>
              <w:sz w:val="18"/>
              <w:szCs w:val="18"/>
              <w:lang w:eastAsia="ru-RU"/>
            </w:rPr>
          </w:rPrChange>
        </w:rPr>
        <w:tab/>
      </w:r>
      <w:r w:rsidRPr="008539EA">
        <w:rPr>
          <w:rFonts w:ascii="Consolas" w:hAnsi="Consolas" w:cs="Consolas"/>
          <w:color w:val="000000"/>
          <w:sz w:val="18"/>
          <w:szCs w:val="18"/>
          <w:lang w:val="en-US" w:eastAsia="ru-RU"/>
          <w:rPrChange w:id="72" w:author="Антон Половинкин" w:date="2020-05-16T01:38:00Z">
            <w:rPr>
              <w:rFonts w:ascii="Consolas" w:hAnsi="Consolas" w:cs="Consolas"/>
              <w:color w:val="000000"/>
              <w:sz w:val="18"/>
              <w:szCs w:val="18"/>
              <w:lang w:eastAsia="ru-RU"/>
            </w:rPr>
          </w:rPrChange>
        </w:rPr>
        <w:tab/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TMP2 = </w:t>
      </w:r>
      <w:proofErr w:type="gramStart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Add(</w:t>
      </w:r>
      <w:proofErr w:type="gramEnd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B[0], B[3], </w:t>
      </w:r>
      <w:r w:rsidRPr="00A80D19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);</w:t>
      </w:r>
    </w:p>
    <w:p w:rsidR="008A2B83" w:rsidRPr="00A80D19" w:rsidRDefault="008A2B83" w:rsidP="008A2B8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proofErr w:type="gramStart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P[</w:t>
      </w:r>
      <w:proofErr w:type="gramEnd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0] = </w:t>
      </w:r>
      <w:proofErr w:type="spellStart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Str_alg</w:t>
      </w:r>
      <w:proofErr w:type="spellEnd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(TMP1, TMP2, </w:t>
      </w:r>
      <w:r w:rsidRPr="00A80D19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, </w:t>
      </w:r>
      <w:r w:rsidRPr="00A80D19">
        <w:rPr>
          <w:rFonts w:ascii="Consolas" w:hAnsi="Consolas" w:cs="Consolas"/>
          <w:color w:val="808080"/>
          <w:sz w:val="18"/>
          <w:szCs w:val="18"/>
          <w:lang w:val="en-US" w:eastAsia="ru-RU"/>
        </w:rPr>
        <w:t>threshold</w:t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); </w:t>
      </w:r>
    </w:p>
    <w:p w:rsidR="008A2B83" w:rsidRPr="00A80D19" w:rsidRDefault="008A2B83" w:rsidP="008A2B8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</w:p>
    <w:p w:rsidR="008A2B83" w:rsidRPr="00A80D19" w:rsidRDefault="008A2B83" w:rsidP="008A2B8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  <w:t xml:space="preserve">TMP3 = </w:t>
      </w:r>
      <w:proofErr w:type="gramStart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Add(</w:t>
      </w:r>
      <w:proofErr w:type="gramEnd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A[2], A[3], </w:t>
      </w:r>
      <w:r w:rsidRPr="00A80D19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);</w:t>
      </w:r>
    </w:p>
    <w:p w:rsidR="008A2B83" w:rsidRPr="00A80D19" w:rsidRDefault="008A2B83" w:rsidP="008A2B8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proofErr w:type="gramStart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P[</w:t>
      </w:r>
      <w:proofErr w:type="gramEnd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1] = </w:t>
      </w:r>
      <w:proofErr w:type="spellStart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Str_alg</w:t>
      </w:r>
      <w:proofErr w:type="spellEnd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(TMP3, B[0], </w:t>
      </w:r>
      <w:r w:rsidRPr="00A80D19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, </w:t>
      </w:r>
      <w:r w:rsidRPr="00A80D19">
        <w:rPr>
          <w:rFonts w:ascii="Consolas" w:hAnsi="Consolas" w:cs="Consolas"/>
          <w:color w:val="808080"/>
          <w:sz w:val="18"/>
          <w:szCs w:val="18"/>
          <w:lang w:val="en-US" w:eastAsia="ru-RU"/>
        </w:rPr>
        <w:t>threshold</w:t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); </w:t>
      </w:r>
    </w:p>
    <w:p w:rsidR="008A2B83" w:rsidRPr="00A80D19" w:rsidRDefault="008A2B83" w:rsidP="008A2B8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</w:p>
    <w:p w:rsidR="008A2B83" w:rsidRPr="00A80D19" w:rsidRDefault="008A2B83" w:rsidP="008A2B8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  <w:t xml:space="preserve">TMP4 = </w:t>
      </w:r>
      <w:proofErr w:type="gramStart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Sub(</w:t>
      </w:r>
      <w:proofErr w:type="gramEnd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B[1], B[3], </w:t>
      </w:r>
      <w:r w:rsidRPr="00A80D19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);</w:t>
      </w:r>
    </w:p>
    <w:p w:rsidR="008A2B83" w:rsidRPr="00A80D19" w:rsidRDefault="008A2B83" w:rsidP="008A2B8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proofErr w:type="gramStart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P[</w:t>
      </w:r>
      <w:proofErr w:type="gramEnd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2] = </w:t>
      </w:r>
      <w:proofErr w:type="spellStart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Str_alg</w:t>
      </w:r>
      <w:proofErr w:type="spellEnd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(A[0], TMP4, </w:t>
      </w:r>
      <w:r w:rsidRPr="00A80D19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, </w:t>
      </w:r>
      <w:r w:rsidRPr="00A80D19">
        <w:rPr>
          <w:rFonts w:ascii="Consolas" w:hAnsi="Consolas" w:cs="Consolas"/>
          <w:color w:val="808080"/>
          <w:sz w:val="18"/>
          <w:szCs w:val="18"/>
          <w:lang w:val="en-US" w:eastAsia="ru-RU"/>
        </w:rPr>
        <w:t>threshold</w:t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); </w:t>
      </w:r>
    </w:p>
    <w:p w:rsidR="008A2B83" w:rsidRPr="00A80D19" w:rsidRDefault="008A2B83" w:rsidP="008A2B8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</w:p>
    <w:p w:rsidR="008A2B83" w:rsidRPr="00A80D19" w:rsidRDefault="008A2B83" w:rsidP="008A2B8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  <w:t xml:space="preserve">TMP5 = </w:t>
      </w:r>
      <w:proofErr w:type="gramStart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Sub(</w:t>
      </w:r>
      <w:proofErr w:type="gramEnd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B[2], B[0], </w:t>
      </w:r>
      <w:r w:rsidRPr="00A80D19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);</w:t>
      </w:r>
    </w:p>
    <w:p w:rsidR="008A2B83" w:rsidRPr="00A80D19" w:rsidRDefault="008A2B83" w:rsidP="008A2B8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proofErr w:type="gramStart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P[</w:t>
      </w:r>
      <w:proofErr w:type="gramEnd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3] = </w:t>
      </w:r>
      <w:proofErr w:type="spellStart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Str_alg</w:t>
      </w:r>
      <w:proofErr w:type="spellEnd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(A[3], TMP5, </w:t>
      </w:r>
      <w:r w:rsidRPr="00A80D19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, </w:t>
      </w:r>
      <w:r w:rsidRPr="00A80D19">
        <w:rPr>
          <w:rFonts w:ascii="Consolas" w:hAnsi="Consolas" w:cs="Consolas"/>
          <w:color w:val="808080"/>
          <w:sz w:val="18"/>
          <w:szCs w:val="18"/>
          <w:lang w:val="en-US" w:eastAsia="ru-RU"/>
        </w:rPr>
        <w:t>threshold</w:t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); </w:t>
      </w:r>
    </w:p>
    <w:p w:rsidR="008A2B83" w:rsidRPr="00A80D19" w:rsidRDefault="008A2B83" w:rsidP="008A2B8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</w:p>
    <w:p w:rsidR="008A2B83" w:rsidRPr="00A80D19" w:rsidRDefault="008A2B83" w:rsidP="008A2B8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  <w:t xml:space="preserve">TMP6 = </w:t>
      </w:r>
      <w:proofErr w:type="gramStart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Add(</w:t>
      </w:r>
      <w:proofErr w:type="gramEnd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A[0], A[1], </w:t>
      </w:r>
      <w:r w:rsidRPr="00A80D19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);</w:t>
      </w:r>
    </w:p>
    <w:p w:rsidR="008A2B83" w:rsidRPr="00A80D19" w:rsidRDefault="008A2B83" w:rsidP="008A2B8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proofErr w:type="gramStart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P[</w:t>
      </w:r>
      <w:proofErr w:type="gramEnd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4] = </w:t>
      </w:r>
      <w:proofErr w:type="spellStart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Str_alg</w:t>
      </w:r>
      <w:proofErr w:type="spellEnd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(TMP6, B[3], </w:t>
      </w:r>
      <w:r w:rsidRPr="00A80D19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, </w:t>
      </w:r>
      <w:r w:rsidRPr="00A80D19">
        <w:rPr>
          <w:rFonts w:ascii="Consolas" w:hAnsi="Consolas" w:cs="Consolas"/>
          <w:color w:val="808080"/>
          <w:sz w:val="18"/>
          <w:szCs w:val="18"/>
          <w:lang w:val="en-US" w:eastAsia="ru-RU"/>
        </w:rPr>
        <w:t>threshold</w:t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); </w:t>
      </w:r>
    </w:p>
    <w:p w:rsidR="008A2B83" w:rsidRPr="00A80D19" w:rsidRDefault="008A2B83" w:rsidP="008A2B8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</w:p>
    <w:p w:rsidR="008A2B83" w:rsidRPr="00A80D19" w:rsidRDefault="008A2B83" w:rsidP="008A2B8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  <w:t xml:space="preserve">TMP7 = </w:t>
      </w:r>
      <w:proofErr w:type="gramStart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Sub(</w:t>
      </w:r>
      <w:proofErr w:type="gramEnd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A[2], A[0], </w:t>
      </w:r>
      <w:r w:rsidRPr="00A80D19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);</w:t>
      </w:r>
    </w:p>
    <w:p w:rsidR="008A2B83" w:rsidRPr="00A80D19" w:rsidRDefault="008A2B83" w:rsidP="008A2B8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  <w:t xml:space="preserve">TMP8 = </w:t>
      </w:r>
      <w:proofErr w:type="gramStart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Add(</w:t>
      </w:r>
      <w:proofErr w:type="gramEnd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B[0], B[1], </w:t>
      </w:r>
      <w:r w:rsidRPr="00A80D19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);</w:t>
      </w:r>
    </w:p>
    <w:p w:rsidR="008A2B83" w:rsidRPr="00A80D19" w:rsidRDefault="008A2B83" w:rsidP="008A2B8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proofErr w:type="gramStart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P[</w:t>
      </w:r>
      <w:proofErr w:type="gramEnd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5] = </w:t>
      </w:r>
      <w:proofErr w:type="spellStart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Str_alg</w:t>
      </w:r>
      <w:proofErr w:type="spellEnd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(TMP7, TMP8, </w:t>
      </w:r>
      <w:r w:rsidRPr="00A80D19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, </w:t>
      </w:r>
      <w:r w:rsidRPr="00A80D19">
        <w:rPr>
          <w:rFonts w:ascii="Consolas" w:hAnsi="Consolas" w:cs="Consolas"/>
          <w:color w:val="808080"/>
          <w:sz w:val="18"/>
          <w:szCs w:val="18"/>
          <w:lang w:val="en-US" w:eastAsia="ru-RU"/>
        </w:rPr>
        <w:t>threshold</w:t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); </w:t>
      </w:r>
    </w:p>
    <w:p w:rsidR="008A2B83" w:rsidRPr="00A80D19" w:rsidRDefault="008A2B83" w:rsidP="008A2B8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</w:p>
    <w:p w:rsidR="008A2B83" w:rsidRPr="00A80D19" w:rsidRDefault="008A2B83" w:rsidP="008A2B8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  <w:t xml:space="preserve">TMP9 = </w:t>
      </w:r>
      <w:proofErr w:type="gramStart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Sub(</w:t>
      </w:r>
      <w:proofErr w:type="gramEnd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A[1], A[3], </w:t>
      </w:r>
      <w:r w:rsidRPr="00A80D19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);</w:t>
      </w:r>
    </w:p>
    <w:p w:rsidR="008A2B83" w:rsidRPr="00A80D19" w:rsidRDefault="008A2B83" w:rsidP="008A2B8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  <w:t xml:space="preserve">TMP10 = </w:t>
      </w:r>
      <w:proofErr w:type="gramStart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Add(</w:t>
      </w:r>
      <w:proofErr w:type="gramEnd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B[2], B[3], </w:t>
      </w:r>
      <w:r w:rsidRPr="00A80D19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);</w:t>
      </w:r>
    </w:p>
    <w:p w:rsidR="008A2B83" w:rsidRPr="00A80D19" w:rsidRDefault="008A2B83" w:rsidP="008A2B8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proofErr w:type="gramStart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P[</w:t>
      </w:r>
      <w:proofErr w:type="gramEnd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6] = </w:t>
      </w:r>
      <w:proofErr w:type="spellStart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Str_alg</w:t>
      </w:r>
      <w:proofErr w:type="spellEnd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(TMP9, TMP10, </w:t>
      </w:r>
      <w:r w:rsidRPr="00A80D19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, </w:t>
      </w:r>
      <w:r w:rsidRPr="00A80D19">
        <w:rPr>
          <w:rFonts w:ascii="Consolas" w:hAnsi="Consolas" w:cs="Consolas"/>
          <w:color w:val="808080"/>
          <w:sz w:val="18"/>
          <w:szCs w:val="18"/>
          <w:lang w:val="en-US" w:eastAsia="ru-RU"/>
        </w:rPr>
        <w:t>threshold</w:t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); </w:t>
      </w:r>
    </w:p>
    <w:p w:rsidR="008A2B83" w:rsidRPr="008539EA" w:rsidRDefault="008A2B83" w:rsidP="008A2B8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  <w:rPrChange w:id="73" w:author="Антон Половинкин" w:date="2020-05-16T01:38:00Z">
            <w:rPr>
              <w:rFonts w:ascii="Consolas" w:hAnsi="Consolas" w:cs="Consolas"/>
              <w:color w:val="000000"/>
              <w:sz w:val="18"/>
              <w:szCs w:val="18"/>
              <w:lang w:eastAsia="ru-RU"/>
            </w:rPr>
          </w:rPrChange>
        </w:rPr>
      </w:pPr>
      <w:r w:rsidRPr="008539EA">
        <w:rPr>
          <w:rFonts w:ascii="Consolas" w:hAnsi="Consolas" w:cs="Consolas"/>
          <w:color w:val="008000"/>
          <w:sz w:val="18"/>
          <w:szCs w:val="18"/>
          <w:lang w:val="en-US" w:eastAsia="ru-RU"/>
          <w:rPrChange w:id="74" w:author="Антон Половинкин" w:date="2020-05-16T01:38:00Z">
            <w:rPr>
              <w:rFonts w:ascii="Consolas" w:hAnsi="Consolas" w:cs="Consolas"/>
              <w:color w:val="008000"/>
              <w:sz w:val="18"/>
              <w:szCs w:val="18"/>
              <w:lang w:eastAsia="ru-RU"/>
            </w:rPr>
          </w:rPrChange>
        </w:rPr>
        <w:t xml:space="preserve"> </w:t>
      </w:r>
    </w:p>
    <w:p w:rsidR="008A2B83" w:rsidRPr="008539EA" w:rsidRDefault="008A2B83" w:rsidP="008A2B8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  <w:rPrChange w:id="75" w:author="Антон Половинкин" w:date="2020-05-16T01:38:00Z">
            <w:rPr>
              <w:rFonts w:ascii="Consolas" w:hAnsi="Consolas" w:cs="Consolas"/>
              <w:color w:val="000000"/>
              <w:sz w:val="18"/>
              <w:szCs w:val="18"/>
              <w:lang w:eastAsia="ru-RU"/>
            </w:rPr>
          </w:rPrChange>
        </w:rPr>
      </w:pPr>
      <w:r w:rsidRPr="008539EA">
        <w:rPr>
          <w:rFonts w:ascii="Consolas" w:hAnsi="Consolas" w:cs="Consolas"/>
          <w:color w:val="000000"/>
          <w:sz w:val="18"/>
          <w:szCs w:val="18"/>
          <w:lang w:val="en-US" w:eastAsia="ru-RU"/>
          <w:rPrChange w:id="76" w:author="Антон Половинкин" w:date="2020-05-16T01:38:00Z">
            <w:rPr>
              <w:rFonts w:ascii="Consolas" w:hAnsi="Consolas" w:cs="Consolas"/>
              <w:color w:val="000000"/>
              <w:sz w:val="18"/>
              <w:szCs w:val="18"/>
              <w:lang w:eastAsia="ru-RU"/>
            </w:rPr>
          </w:rPrChange>
        </w:rPr>
        <w:tab/>
      </w:r>
      <w:r w:rsidRPr="008539EA">
        <w:rPr>
          <w:rFonts w:ascii="Consolas" w:hAnsi="Consolas" w:cs="Consolas"/>
          <w:color w:val="000000"/>
          <w:sz w:val="18"/>
          <w:szCs w:val="18"/>
          <w:lang w:val="en-US" w:eastAsia="ru-RU"/>
          <w:rPrChange w:id="77" w:author="Антон Половинкин" w:date="2020-05-16T01:38:00Z">
            <w:rPr>
              <w:rFonts w:ascii="Consolas" w:hAnsi="Consolas" w:cs="Consolas"/>
              <w:color w:val="000000"/>
              <w:sz w:val="18"/>
              <w:szCs w:val="18"/>
              <w:lang w:eastAsia="ru-RU"/>
            </w:rPr>
          </w:rPrChange>
        </w:rPr>
        <w:tab/>
      </w:r>
      <w:proofErr w:type="gramStart"/>
      <w:r w:rsidRPr="008539EA">
        <w:rPr>
          <w:rFonts w:ascii="Consolas" w:hAnsi="Consolas" w:cs="Consolas"/>
          <w:color w:val="000000"/>
          <w:sz w:val="18"/>
          <w:szCs w:val="18"/>
          <w:lang w:val="en-US" w:eastAsia="ru-RU"/>
          <w:rPrChange w:id="78" w:author="Антон Половинкин" w:date="2020-05-16T01:38:00Z">
            <w:rPr>
              <w:rFonts w:ascii="Consolas" w:hAnsi="Consolas" w:cs="Consolas"/>
              <w:color w:val="000000"/>
              <w:sz w:val="18"/>
              <w:szCs w:val="18"/>
              <w:lang w:eastAsia="ru-RU"/>
            </w:rPr>
          </w:rPrChange>
        </w:rPr>
        <w:t>C[</w:t>
      </w:r>
      <w:proofErr w:type="gramEnd"/>
      <w:r w:rsidRPr="008539EA">
        <w:rPr>
          <w:rFonts w:ascii="Consolas" w:hAnsi="Consolas" w:cs="Consolas"/>
          <w:color w:val="000000"/>
          <w:sz w:val="18"/>
          <w:szCs w:val="18"/>
          <w:lang w:val="en-US" w:eastAsia="ru-RU"/>
          <w:rPrChange w:id="79" w:author="Антон Половинкин" w:date="2020-05-16T01:38:00Z">
            <w:rPr>
              <w:rFonts w:ascii="Consolas" w:hAnsi="Consolas" w:cs="Consolas"/>
              <w:color w:val="000000"/>
              <w:sz w:val="18"/>
              <w:szCs w:val="18"/>
              <w:lang w:eastAsia="ru-RU"/>
            </w:rPr>
          </w:rPrChange>
        </w:rPr>
        <w:t xml:space="preserve">0] = Sub(P[0], P[3], P[6], P[4], </w:t>
      </w:r>
      <w:r w:rsidRPr="008539EA">
        <w:rPr>
          <w:rFonts w:ascii="Consolas" w:hAnsi="Consolas" w:cs="Consolas"/>
          <w:color w:val="808080"/>
          <w:sz w:val="18"/>
          <w:szCs w:val="18"/>
          <w:lang w:val="en-US" w:eastAsia="ru-RU"/>
          <w:rPrChange w:id="80" w:author="Антон Половинкин" w:date="2020-05-16T01:38:00Z">
            <w:rPr>
              <w:rFonts w:ascii="Consolas" w:hAnsi="Consolas" w:cs="Consolas"/>
              <w:color w:val="808080"/>
              <w:sz w:val="18"/>
              <w:szCs w:val="18"/>
              <w:lang w:eastAsia="ru-RU"/>
            </w:rPr>
          </w:rPrChange>
        </w:rPr>
        <w:t>N</w:t>
      </w:r>
      <w:r w:rsidRPr="008539EA">
        <w:rPr>
          <w:rFonts w:ascii="Consolas" w:hAnsi="Consolas" w:cs="Consolas"/>
          <w:color w:val="000000"/>
          <w:sz w:val="18"/>
          <w:szCs w:val="18"/>
          <w:lang w:val="en-US" w:eastAsia="ru-RU"/>
          <w:rPrChange w:id="81" w:author="Антон Половинкин" w:date="2020-05-16T01:38:00Z">
            <w:rPr>
              <w:rFonts w:ascii="Consolas" w:hAnsi="Consolas" w:cs="Consolas"/>
              <w:color w:val="000000"/>
              <w:sz w:val="18"/>
              <w:szCs w:val="18"/>
              <w:lang w:eastAsia="ru-RU"/>
            </w:rPr>
          </w:rPrChange>
        </w:rPr>
        <w:t xml:space="preserve">); </w:t>
      </w:r>
    </w:p>
    <w:p w:rsidR="008A2B83" w:rsidRPr="00A80D19" w:rsidRDefault="008A2B83" w:rsidP="008A2B8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8539EA">
        <w:rPr>
          <w:rFonts w:ascii="Consolas" w:hAnsi="Consolas" w:cs="Consolas"/>
          <w:color w:val="000000"/>
          <w:sz w:val="18"/>
          <w:szCs w:val="18"/>
          <w:lang w:val="en-US" w:eastAsia="ru-RU"/>
          <w:rPrChange w:id="82" w:author="Антон Половинкин" w:date="2020-05-16T01:38:00Z">
            <w:rPr>
              <w:rFonts w:ascii="Consolas" w:hAnsi="Consolas" w:cs="Consolas"/>
              <w:color w:val="000000"/>
              <w:sz w:val="18"/>
              <w:szCs w:val="18"/>
              <w:lang w:eastAsia="ru-RU"/>
            </w:rPr>
          </w:rPrChange>
        </w:rPr>
        <w:tab/>
      </w:r>
      <w:r w:rsidRPr="008539EA">
        <w:rPr>
          <w:rFonts w:ascii="Consolas" w:hAnsi="Consolas" w:cs="Consolas"/>
          <w:color w:val="000000"/>
          <w:sz w:val="18"/>
          <w:szCs w:val="18"/>
          <w:lang w:val="en-US" w:eastAsia="ru-RU"/>
          <w:rPrChange w:id="83" w:author="Антон Половинкин" w:date="2020-05-16T01:38:00Z">
            <w:rPr>
              <w:rFonts w:ascii="Consolas" w:hAnsi="Consolas" w:cs="Consolas"/>
              <w:color w:val="000000"/>
              <w:sz w:val="18"/>
              <w:szCs w:val="18"/>
              <w:lang w:eastAsia="ru-RU"/>
            </w:rPr>
          </w:rPrChange>
        </w:rPr>
        <w:tab/>
      </w:r>
      <w:proofErr w:type="gramStart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C[</w:t>
      </w:r>
      <w:proofErr w:type="gramEnd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1] = Add(P[2], P[4], </w:t>
      </w:r>
      <w:r w:rsidRPr="00A80D19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); </w:t>
      </w:r>
    </w:p>
    <w:p w:rsidR="008A2B83" w:rsidRPr="00A80D19" w:rsidRDefault="008A2B83" w:rsidP="008A2B8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proofErr w:type="gramStart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C[</w:t>
      </w:r>
      <w:proofErr w:type="gramEnd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2] = Add(P[1], P[3], </w:t>
      </w:r>
      <w:r w:rsidRPr="00A80D19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); </w:t>
      </w:r>
    </w:p>
    <w:p w:rsidR="008A2B83" w:rsidRPr="00A80D19" w:rsidRDefault="008A2B83" w:rsidP="008A2B8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proofErr w:type="gramStart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C[</w:t>
      </w:r>
      <w:proofErr w:type="gramEnd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3] = Sub(P[0], P[2], P[5], P[1], </w:t>
      </w:r>
      <w:r w:rsidRPr="00A80D19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); </w:t>
      </w:r>
    </w:p>
    <w:p w:rsidR="008A2B83" w:rsidRPr="008539EA" w:rsidRDefault="008A2B83" w:rsidP="008A2B8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  <w:rPrChange w:id="84" w:author="Антон Половинкин" w:date="2020-05-16T01:38:00Z">
            <w:rPr>
              <w:rFonts w:ascii="Consolas" w:hAnsi="Consolas" w:cs="Consolas"/>
              <w:color w:val="000000"/>
              <w:sz w:val="18"/>
              <w:szCs w:val="18"/>
              <w:lang w:eastAsia="ru-RU"/>
            </w:rPr>
          </w:rPrChange>
        </w:rPr>
      </w:pP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8539EA">
        <w:rPr>
          <w:rFonts w:ascii="Consolas" w:hAnsi="Consolas" w:cs="Consolas"/>
          <w:color w:val="000000"/>
          <w:sz w:val="18"/>
          <w:szCs w:val="18"/>
          <w:lang w:val="en-US" w:eastAsia="ru-RU"/>
          <w:rPrChange w:id="85" w:author="Антон Половинкин" w:date="2020-05-16T01:38:00Z">
            <w:rPr>
              <w:rFonts w:ascii="Consolas" w:hAnsi="Consolas" w:cs="Consolas"/>
              <w:color w:val="000000"/>
              <w:sz w:val="18"/>
              <w:szCs w:val="18"/>
              <w:lang w:eastAsia="ru-RU"/>
            </w:rPr>
          </w:rPrChange>
        </w:rPr>
        <w:tab/>
      </w:r>
      <w:r w:rsidRPr="008539EA">
        <w:rPr>
          <w:rFonts w:ascii="Consolas" w:hAnsi="Consolas" w:cs="Consolas"/>
          <w:color w:val="000000"/>
          <w:sz w:val="18"/>
          <w:szCs w:val="18"/>
          <w:lang w:val="en-US" w:eastAsia="ru-RU"/>
          <w:rPrChange w:id="86" w:author="Антон Половинкин" w:date="2020-05-16T01:38:00Z">
            <w:rPr>
              <w:rFonts w:ascii="Consolas" w:hAnsi="Consolas" w:cs="Consolas"/>
              <w:color w:val="000000"/>
              <w:sz w:val="18"/>
              <w:szCs w:val="18"/>
              <w:lang w:eastAsia="ru-RU"/>
            </w:rPr>
          </w:rPrChange>
        </w:rPr>
        <w:tab/>
      </w:r>
      <w:proofErr w:type="gramStart"/>
      <w:r w:rsidRPr="008539EA">
        <w:rPr>
          <w:rFonts w:ascii="Consolas" w:hAnsi="Consolas" w:cs="Consolas"/>
          <w:color w:val="0000FF"/>
          <w:sz w:val="18"/>
          <w:szCs w:val="18"/>
          <w:lang w:val="en-US" w:eastAsia="ru-RU"/>
          <w:rPrChange w:id="87" w:author="Антон Половинкин" w:date="2020-05-16T01:38:00Z">
            <w:rPr>
              <w:rFonts w:ascii="Consolas" w:hAnsi="Consolas" w:cs="Consolas"/>
              <w:color w:val="0000FF"/>
              <w:sz w:val="18"/>
              <w:szCs w:val="18"/>
              <w:lang w:eastAsia="ru-RU"/>
            </w:rPr>
          </w:rPrChange>
        </w:rPr>
        <w:t>for</w:t>
      </w:r>
      <w:proofErr w:type="gramEnd"/>
      <w:r w:rsidRPr="008539EA">
        <w:rPr>
          <w:rFonts w:ascii="Consolas" w:hAnsi="Consolas" w:cs="Consolas"/>
          <w:color w:val="000000"/>
          <w:sz w:val="18"/>
          <w:szCs w:val="18"/>
          <w:lang w:val="en-US" w:eastAsia="ru-RU"/>
          <w:rPrChange w:id="88" w:author="Антон Половинкин" w:date="2020-05-16T01:38:00Z">
            <w:rPr>
              <w:rFonts w:ascii="Consolas" w:hAnsi="Consolas" w:cs="Consolas"/>
              <w:color w:val="000000"/>
              <w:sz w:val="18"/>
              <w:szCs w:val="18"/>
              <w:lang w:eastAsia="ru-RU"/>
            </w:rPr>
          </w:rPrChange>
        </w:rPr>
        <w:t xml:space="preserve"> (</w:t>
      </w:r>
      <w:proofErr w:type="spellStart"/>
      <w:r w:rsidRPr="008539EA">
        <w:rPr>
          <w:rFonts w:ascii="Consolas" w:hAnsi="Consolas" w:cs="Consolas"/>
          <w:color w:val="0000FF"/>
          <w:sz w:val="18"/>
          <w:szCs w:val="18"/>
          <w:lang w:val="en-US" w:eastAsia="ru-RU"/>
          <w:rPrChange w:id="89" w:author="Антон Половинкин" w:date="2020-05-16T01:38:00Z">
            <w:rPr>
              <w:rFonts w:ascii="Consolas" w:hAnsi="Consolas" w:cs="Consolas"/>
              <w:color w:val="0000FF"/>
              <w:sz w:val="18"/>
              <w:szCs w:val="18"/>
              <w:lang w:eastAsia="ru-RU"/>
            </w:rPr>
          </w:rPrChange>
        </w:rPr>
        <w:t>int</w:t>
      </w:r>
      <w:proofErr w:type="spellEnd"/>
      <w:r w:rsidRPr="008539EA">
        <w:rPr>
          <w:rFonts w:ascii="Consolas" w:hAnsi="Consolas" w:cs="Consolas"/>
          <w:color w:val="000000"/>
          <w:sz w:val="18"/>
          <w:szCs w:val="18"/>
          <w:lang w:val="en-US" w:eastAsia="ru-RU"/>
          <w:rPrChange w:id="90" w:author="Антон Половинкин" w:date="2020-05-16T01:38:00Z">
            <w:rPr>
              <w:rFonts w:ascii="Consolas" w:hAnsi="Consolas" w:cs="Consolas"/>
              <w:color w:val="000000"/>
              <w:sz w:val="18"/>
              <w:szCs w:val="18"/>
              <w:lang w:eastAsia="ru-RU"/>
            </w:rPr>
          </w:rPrChange>
        </w:rPr>
        <w:t xml:space="preserve"> </w:t>
      </w:r>
      <w:proofErr w:type="spellStart"/>
      <w:r w:rsidRPr="008539EA">
        <w:rPr>
          <w:rFonts w:ascii="Consolas" w:hAnsi="Consolas" w:cs="Consolas"/>
          <w:color w:val="000000"/>
          <w:sz w:val="18"/>
          <w:szCs w:val="18"/>
          <w:lang w:val="en-US" w:eastAsia="ru-RU"/>
          <w:rPrChange w:id="91" w:author="Антон Половинкин" w:date="2020-05-16T01:38:00Z">
            <w:rPr>
              <w:rFonts w:ascii="Consolas" w:hAnsi="Consolas" w:cs="Consolas"/>
              <w:color w:val="000000"/>
              <w:sz w:val="18"/>
              <w:szCs w:val="18"/>
              <w:lang w:eastAsia="ru-RU"/>
            </w:rPr>
          </w:rPrChange>
        </w:rPr>
        <w:t>i</w:t>
      </w:r>
      <w:proofErr w:type="spellEnd"/>
      <w:r w:rsidRPr="008539EA">
        <w:rPr>
          <w:rFonts w:ascii="Consolas" w:hAnsi="Consolas" w:cs="Consolas"/>
          <w:color w:val="000000"/>
          <w:sz w:val="18"/>
          <w:szCs w:val="18"/>
          <w:lang w:val="en-US" w:eastAsia="ru-RU"/>
          <w:rPrChange w:id="92" w:author="Антон Половинкин" w:date="2020-05-16T01:38:00Z">
            <w:rPr>
              <w:rFonts w:ascii="Consolas" w:hAnsi="Consolas" w:cs="Consolas"/>
              <w:color w:val="000000"/>
              <w:sz w:val="18"/>
              <w:szCs w:val="18"/>
              <w:lang w:eastAsia="ru-RU"/>
            </w:rPr>
          </w:rPrChange>
        </w:rPr>
        <w:t xml:space="preserve"> = 0; </w:t>
      </w:r>
      <w:proofErr w:type="spellStart"/>
      <w:r w:rsidRPr="008539EA">
        <w:rPr>
          <w:rFonts w:ascii="Consolas" w:hAnsi="Consolas" w:cs="Consolas"/>
          <w:color w:val="000000"/>
          <w:sz w:val="18"/>
          <w:szCs w:val="18"/>
          <w:lang w:val="en-US" w:eastAsia="ru-RU"/>
          <w:rPrChange w:id="93" w:author="Антон Половинкин" w:date="2020-05-16T01:38:00Z">
            <w:rPr>
              <w:rFonts w:ascii="Consolas" w:hAnsi="Consolas" w:cs="Consolas"/>
              <w:color w:val="000000"/>
              <w:sz w:val="18"/>
              <w:szCs w:val="18"/>
              <w:lang w:eastAsia="ru-RU"/>
            </w:rPr>
          </w:rPrChange>
        </w:rPr>
        <w:t>i</w:t>
      </w:r>
      <w:proofErr w:type="spellEnd"/>
      <w:r w:rsidRPr="008539EA">
        <w:rPr>
          <w:rFonts w:ascii="Consolas" w:hAnsi="Consolas" w:cs="Consolas"/>
          <w:color w:val="000000"/>
          <w:sz w:val="18"/>
          <w:szCs w:val="18"/>
          <w:lang w:val="en-US" w:eastAsia="ru-RU"/>
          <w:rPrChange w:id="94" w:author="Антон Половинкин" w:date="2020-05-16T01:38:00Z">
            <w:rPr>
              <w:rFonts w:ascii="Consolas" w:hAnsi="Consolas" w:cs="Consolas"/>
              <w:color w:val="000000"/>
              <w:sz w:val="18"/>
              <w:szCs w:val="18"/>
              <w:lang w:eastAsia="ru-RU"/>
            </w:rPr>
          </w:rPrChange>
        </w:rPr>
        <w:t xml:space="preserve"> &lt; </w:t>
      </w:r>
      <w:r w:rsidRPr="008539EA">
        <w:rPr>
          <w:rFonts w:ascii="Consolas" w:hAnsi="Consolas" w:cs="Consolas"/>
          <w:color w:val="808080"/>
          <w:sz w:val="18"/>
          <w:szCs w:val="18"/>
          <w:lang w:val="en-US" w:eastAsia="ru-RU"/>
          <w:rPrChange w:id="95" w:author="Антон Половинкин" w:date="2020-05-16T01:38:00Z">
            <w:rPr>
              <w:rFonts w:ascii="Consolas" w:hAnsi="Consolas" w:cs="Consolas"/>
              <w:color w:val="808080"/>
              <w:sz w:val="18"/>
              <w:szCs w:val="18"/>
              <w:lang w:eastAsia="ru-RU"/>
            </w:rPr>
          </w:rPrChange>
        </w:rPr>
        <w:t>N</w:t>
      </w:r>
      <w:r w:rsidRPr="008539EA">
        <w:rPr>
          <w:rFonts w:ascii="Consolas" w:hAnsi="Consolas" w:cs="Consolas"/>
          <w:color w:val="000000"/>
          <w:sz w:val="18"/>
          <w:szCs w:val="18"/>
          <w:lang w:val="en-US" w:eastAsia="ru-RU"/>
          <w:rPrChange w:id="96" w:author="Антон Половинкин" w:date="2020-05-16T01:38:00Z">
            <w:rPr>
              <w:rFonts w:ascii="Consolas" w:hAnsi="Consolas" w:cs="Consolas"/>
              <w:color w:val="000000"/>
              <w:sz w:val="18"/>
              <w:szCs w:val="18"/>
              <w:lang w:eastAsia="ru-RU"/>
            </w:rPr>
          </w:rPrChange>
        </w:rPr>
        <w:t xml:space="preserve">; </w:t>
      </w:r>
      <w:proofErr w:type="spellStart"/>
      <w:r w:rsidRPr="008539EA">
        <w:rPr>
          <w:rFonts w:ascii="Consolas" w:hAnsi="Consolas" w:cs="Consolas"/>
          <w:color w:val="000000"/>
          <w:sz w:val="18"/>
          <w:szCs w:val="18"/>
          <w:lang w:val="en-US" w:eastAsia="ru-RU"/>
          <w:rPrChange w:id="97" w:author="Антон Половинкин" w:date="2020-05-16T01:38:00Z">
            <w:rPr>
              <w:rFonts w:ascii="Consolas" w:hAnsi="Consolas" w:cs="Consolas"/>
              <w:color w:val="000000"/>
              <w:sz w:val="18"/>
              <w:szCs w:val="18"/>
              <w:lang w:eastAsia="ru-RU"/>
            </w:rPr>
          </w:rPrChange>
        </w:rPr>
        <w:t>i</w:t>
      </w:r>
      <w:proofErr w:type="spellEnd"/>
      <w:r w:rsidRPr="008539EA">
        <w:rPr>
          <w:rFonts w:ascii="Consolas" w:hAnsi="Consolas" w:cs="Consolas"/>
          <w:color w:val="000000"/>
          <w:sz w:val="18"/>
          <w:szCs w:val="18"/>
          <w:lang w:val="en-US" w:eastAsia="ru-RU"/>
          <w:rPrChange w:id="98" w:author="Антон Половинкин" w:date="2020-05-16T01:38:00Z">
            <w:rPr>
              <w:rFonts w:ascii="Consolas" w:hAnsi="Consolas" w:cs="Consolas"/>
              <w:color w:val="000000"/>
              <w:sz w:val="18"/>
              <w:szCs w:val="18"/>
              <w:lang w:eastAsia="ru-RU"/>
            </w:rPr>
          </w:rPrChange>
        </w:rPr>
        <w:t>++)</w:t>
      </w:r>
    </w:p>
    <w:p w:rsidR="008A2B83" w:rsidRPr="00A80D19" w:rsidRDefault="008A2B83" w:rsidP="008A2B8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8539EA">
        <w:rPr>
          <w:rFonts w:ascii="Consolas" w:hAnsi="Consolas" w:cs="Consolas"/>
          <w:color w:val="000000"/>
          <w:sz w:val="18"/>
          <w:szCs w:val="18"/>
          <w:lang w:val="en-US" w:eastAsia="ru-RU"/>
          <w:rPrChange w:id="99" w:author="Антон Половинкин" w:date="2020-05-16T01:38:00Z">
            <w:rPr>
              <w:rFonts w:ascii="Consolas" w:hAnsi="Consolas" w:cs="Consolas"/>
              <w:color w:val="000000"/>
              <w:sz w:val="18"/>
              <w:szCs w:val="18"/>
              <w:lang w:eastAsia="ru-RU"/>
            </w:rPr>
          </w:rPrChange>
        </w:rPr>
        <w:tab/>
      </w:r>
      <w:r w:rsidRPr="008539EA">
        <w:rPr>
          <w:rFonts w:ascii="Consolas" w:hAnsi="Consolas" w:cs="Consolas"/>
          <w:color w:val="000000"/>
          <w:sz w:val="18"/>
          <w:szCs w:val="18"/>
          <w:lang w:val="en-US" w:eastAsia="ru-RU"/>
          <w:rPrChange w:id="100" w:author="Антон Половинкин" w:date="2020-05-16T01:38:00Z">
            <w:rPr>
              <w:rFonts w:ascii="Consolas" w:hAnsi="Consolas" w:cs="Consolas"/>
              <w:color w:val="000000"/>
              <w:sz w:val="18"/>
              <w:szCs w:val="18"/>
              <w:lang w:eastAsia="ru-RU"/>
            </w:rPr>
          </w:rPrChange>
        </w:rPr>
        <w:tab/>
      </w:r>
      <w:r w:rsidRPr="008539EA">
        <w:rPr>
          <w:rFonts w:ascii="Consolas" w:hAnsi="Consolas" w:cs="Consolas"/>
          <w:color w:val="000000"/>
          <w:sz w:val="18"/>
          <w:szCs w:val="18"/>
          <w:lang w:val="en-US" w:eastAsia="ru-RU"/>
          <w:rPrChange w:id="101" w:author="Антон Половинкин" w:date="2020-05-16T01:38:00Z">
            <w:rPr>
              <w:rFonts w:ascii="Consolas" w:hAnsi="Consolas" w:cs="Consolas"/>
              <w:color w:val="000000"/>
              <w:sz w:val="18"/>
              <w:szCs w:val="18"/>
              <w:lang w:eastAsia="ru-RU"/>
            </w:rPr>
          </w:rPrChange>
        </w:rPr>
        <w:tab/>
      </w:r>
      <w:proofErr w:type="gramStart"/>
      <w:r w:rsidRPr="00A80D19">
        <w:rPr>
          <w:rFonts w:ascii="Consolas" w:hAnsi="Consolas" w:cs="Consolas"/>
          <w:color w:val="0000FF"/>
          <w:sz w:val="18"/>
          <w:szCs w:val="18"/>
          <w:lang w:val="en-US" w:eastAsia="ru-RU"/>
        </w:rPr>
        <w:t>for</w:t>
      </w:r>
      <w:proofErr w:type="gramEnd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(</w:t>
      </w:r>
      <w:proofErr w:type="spellStart"/>
      <w:r w:rsidRPr="00A80D19">
        <w:rPr>
          <w:rFonts w:ascii="Consolas" w:hAnsi="Consolas" w:cs="Consolas"/>
          <w:color w:val="0000FF"/>
          <w:sz w:val="18"/>
          <w:szCs w:val="18"/>
          <w:lang w:val="en-US" w:eastAsia="ru-RU"/>
        </w:rPr>
        <w:t>int</w:t>
      </w:r>
      <w:proofErr w:type="spellEnd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j = 0; j &lt; </w:t>
      </w:r>
      <w:r w:rsidRPr="00A80D19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; j++) {</w:t>
      </w:r>
    </w:p>
    <w:p w:rsidR="008A2B83" w:rsidRPr="00A80D19" w:rsidRDefault="008A2B83" w:rsidP="008A2B8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proofErr w:type="spellStart"/>
      <w:proofErr w:type="gramStart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Rez</w:t>
      </w:r>
      <w:proofErr w:type="spellEnd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[</w:t>
      </w:r>
      <w:proofErr w:type="spellStart"/>
      <w:proofErr w:type="gramEnd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i</w:t>
      </w:r>
      <w:proofErr w:type="spellEnd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* 2 * </w:t>
      </w:r>
      <w:r w:rsidRPr="00A80D19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+ j] = C[0][</w:t>
      </w:r>
      <w:proofErr w:type="spellStart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i</w:t>
      </w:r>
      <w:proofErr w:type="spellEnd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* </w:t>
      </w:r>
      <w:r w:rsidRPr="00A80D19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+ j];</w:t>
      </w:r>
    </w:p>
    <w:p w:rsidR="008A2B83" w:rsidRPr="00A80D19" w:rsidRDefault="008A2B83" w:rsidP="008A2B8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proofErr w:type="spellStart"/>
      <w:proofErr w:type="gramStart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Rez</w:t>
      </w:r>
      <w:proofErr w:type="spellEnd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[</w:t>
      </w:r>
      <w:proofErr w:type="spellStart"/>
      <w:proofErr w:type="gramEnd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i</w:t>
      </w:r>
      <w:proofErr w:type="spellEnd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* 2 * </w:t>
      </w:r>
      <w:r w:rsidRPr="00A80D19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+ j + </w:t>
      </w:r>
      <w:r w:rsidRPr="00A80D19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] = C[1][</w:t>
      </w:r>
      <w:proofErr w:type="spellStart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i</w:t>
      </w:r>
      <w:proofErr w:type="spellEnd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* </w:t>
      </w:r>
      <w:r w:rsidRPr="00A80D19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+ j];</w:t>
      </w:r>
    </w:p>
    <w:p w:rsidR="008A2B83" w:rsidRPr="00A80D19" w:rsidRDefault="008A2B83" w:rsidP="008A2B8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proofErr w:type="spellStart"/>
      <w:proofErr w:type="gramStart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Rez</w:t>
      </w:r>
      <w:proofErr w:type="spellEnd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[</w:t>
      </w:r>
      <w:proofErr w:type="spellStart"/>
      <w:proofErr w:type="gramEnd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i</w:t>
      </w:r>
      <w:proofErr w:type="spellEnd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* 2 * </w:t>
      </w:r>
      <w:r w:rsidRPr="00A80D19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+ j + 2 * </w:t>
      </w:r>
      <w:r w:rsidRPr="00A80D19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* </w:t>
      </w:r>
      <w:r w:rsidRPr="00A80D19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] = C[2][</w:t>
      </w:r>
      <w:proofErr w:type="spellStart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i</w:t>
      </w:r>
      <w:proofErr w:type="spellEnd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* </w:t>
      </w:r>
      <w:r w:rsidRPr="00A80D19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+ j];</w:t>
      </w:r>
    </w:p>
    <w:p w:rsidR="008A2B83" w:rsidRPr="00A80D19" w:rsidRDefault="008A2B83" w:rsidP="008A2B8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proofErr w:type="spellStart"/>
      <w:proofErr w:type="gramStart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Rez</w:t>
      </w:r>
      <w:proofErr w:type="spellEnd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[</w:t>
      </w:r>
      <w:proofErr w:type="spellStart"/>
      <w:proofErr w:type="gramEnd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i</w:t>
      </w:r>
      <w:proofErr w:type="spellEnd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* 2 * </w:t>
      </w:r>
      <w:r w:rsidRPr="00A80D19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+ j + 2 * </w:t>
      </w:r>
      <w:r w:rsidRPr="00A80D19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* </w:t>
      </w:r>
      <w:r w:rsidRPr="00A80D19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+ </w:t>
      </w:r>
      <w:r w:rsidRPr="00A80D19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] = C[3][</w:t>
      </w:r>
      <w:proofErr w:type="spellStart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i</w:t>
      </w:r>
      <w:proofErr w:type="spellEnd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* </w:t>
      </w:r>
      <w:r w:rsidRPr="00A80D19">
        <w:rPr>
          <w:rFonts w:ascii="Consolas" w:hAnsi="Consolas" w:cs="Consolas"/>
          <w:color w:val="808080"/>
          <w:sz w:val="18"/>
          <w:szCs w:val="18"/>
          <w:lang w:val="en-US" w:eastAsia="ru-RU"/>
        </w:rPr>
        <w:t>N</w:t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+ j];</w:t>
      </w:r>
    </w:p>
    <w:p w:rsidR="008A2B83" w:rsidRPr="00A80D19" w:rsidRDefault="008A2B83" w:rsidP="008A2B8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  <w:t>}</w:t>
      </w:r>
    </w:p>
    <w:p w:rsidR="008A2B83" w:rsidRPr="00A80D19" w:rsidRDefault="008A2B83" w:rsidP="008A2B8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A80D19">
        <w:rPr>
          <w:rFonts w:ascii="Consolas" w:hAnsi="Consolas" w:cs="Consolas"/>
          <w:color w:val="008000"/>
          <w:sz w:val="18"/>
          <w:szCs w:val="18"/>
          <w:lang w:val="en-US" w:eastAsia="ru-RU"/>
        </w:rPr>
        <w:t xml:space="preserve"> </w:t>
      </w:r>
    </w:p>
    <w:p w:rsidR="008A2B83" w:rsidRPr="00A80D19" w:rsidRDefault="008A2B83" w:rsidP="008A2B8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proofErr w:type="gramStart"/>
      <w:r w:rsidRPr="00A80D19">
        <w:rPr>
          <w:rFonts w:ascii="Consolas" w:hAnsi="Consolas" w:cs="Consolas"/>
          <w:color w:val="0000FF"/>
          <w:sz w:val="18"/>
          <w:szCs w:val="18"/>
          <w:lang w:val="en-US" w:eastAsia="ru-RU"/>
        </w:rPr>
        <w:t>for</w:t>
      </w:r>
      <w:proofErr w:type="gramEnd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(</w:t>
      </w:r>
      <w:proofErr w:type="spellStart"/>
      <w:r w:rsidRPr="00A80D19">
        <w:rPr>
          <w:rFonts w:ascii="Consolas" w:hAnsi="Consolas" w:cs="Consolas"/>
          <w:color w:val="0000FF"/>
          <w:sz w:val="18"/>
          <w:szCs w:val="18"/>
          <w:lang w:val="en-US" w:eastAsia="ru-RU"/>
        </w:rPr>
        <w:t>int</w:t>
      </w:r>
      <w:proofErr w:type="spellEnd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i</w:t>
      </w:r>
      <w:proofErr w:type="spellEnd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= 0; </w:t>
      </w:r>
      <w:proofErr w:type="spellStart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i</w:t>
      </w:r>
      <w:proofErr w:type="spellEnd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&lt; 4; </w:t>
      </w:r>
      <w:proofErr w:type="spellStart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i</w:t>
      </w:r>
      <w:proofErr w:type="spellEnd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++) {</w:t>
      </w:r>
    </w:p>
    <w:p w:rsidR="008A2B83" w:rsidRPr="00A80D19" w:rsidRDefault="008A2B83" w:rsidP="008A2B8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proofErr w:type="gramStart"/>
      <w:r w:rsidRPr="00A80D19">
        <w:rPr>
          <w:rFonts w:ascii="Consolas" w:hAnsi="Consolas" w:cs="Consolas"/>
          <w:color w:val="0000FF"/>
          <w:sz w:val="18"/>
          <w:szCs w:val="18"/>
          <w:lang w:val="en-US" w:eastAsia="ru-RU"/>
        </w:rPr>
        <w:t>delete[</w:t>
      </w:r>
      <w:proofErr w:type="gramEnd"/>
      <w:r w:rsidRPr="00A80D19">
        <w:rPr>
          <w:rFonts w:ascii="Consolas" w:hAnsi="Consolas" w:cs="Consolas"/>
          <w:color w:val="0000FF"/>
          <w:sz w:val="18"/>
          <w:szCs w:val="18"/>
          <w:lang w:val="en-US" w:eastAsia="ru-RU"/>
        </w:rPr>
        <w:t>]</w:t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A[</w:t>
      </w:r>
      <w:proofErr w:type="spellStart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i</w:t>
      </w:r>
      <w:proofErr w:type="spellEnd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];</w:t>
      </w:r>
    </w:p>
    <w:p w:rsidR="008A2B83" w:rsidRPr="00A80D19" w:rsidRDefault="008A2B83" w:rsidP="008A2B8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proofErr w:type="gramStart"/>
      <w:r w:rsidRPr="00A80D19">
        <w:rPr>
          <w:rFonts w:ascii="Consolas" w:hAnsi="Consolas" w:cs="Consolas"/>
          <w:color w:val="0000FF"/>
          <w:sz w:val="18"/>
          <w:szCs w:val="18"/>
          <w:lang w:val="en-US" w:eastAsia="ru-RU"/>
        </w:rPr>
        <w:t>delete[</w:t>
      </w:r>
      <w:proofErr w:type="gramEnd"/>
      <w:r w:rsidRPr="00A80D19">
        <w:rPr>
          <w:rFonts w:ascii="Consolas" w:hAnsi="Consolas" w:cs="Consolas"/>
          <w:color w:val="0000FF"/>
          <w:sz w:val="18"/>
          <w:szCs w:val="18"/>
          <w:lang w:val="en-US" w:eastAsia="ru-RU"/>
        </w:rPr>
        <w:t>]</w:t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B[</w:t>
      </w:r>
      <w:proofErr w:type="spellStart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i</w:t>
      </w:r>
      <w:proofErr w:type="spellEnd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];</w:t>
      </w:r>
    </w:p>
    <w:p w:rsidR="008A2B83" w:rsidRPr="00A80D19" w:rsidRDefault="008A2B83" w:rsidP="008A2B8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proofErr w:type="gramStart"/>
      <w:r w:rsidRPr="00A80D19">
        <w:rPr>
          <w:rFonts w:ascii="Consolas" w:hAnsi="Consolas" w:cs="Consolas"/>
          <w:color w:val="0000FF"/>
          <w:sz w:val="18"/>
          <w:szCs w:val="18"/>
          <w:lang w:val="en-US" w:eastAsia="ru-RU"/>
        </w:rPr>
        <w:t>delete[</w:t>
      </w:r>
      <w:proofErr w:type="gramEnd"/>
      <w:r w:rsidRPr="00A80D19">
        <w:rPr>
          <w:rFonts w:ascii="Consolas" w:hAnsi="Consolas" w:cs="Consolas"/>
          <w:color w:val="0000FF"/>
          <w:sz w:val="18"/>
          <w:szCs w:val="18"/>
          <w:lang w:val="en-US" w:eastAsia="ru-RU"/>
        </w:rPr>
        <w:t>]</w:t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C[</w:t>
      </w:r>
      <w:proofErr w:type="spellStart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i</w:t>
      </w:r>
      <w:proofErr w:type="spellEnd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];</w:t>
      </w:r>
    </w:p>
    <w:p w:rsidR="008A2B83" w:rsidRPr="00A80D19" w:rsidRDefault="008A2B83" w:rsidP="008A2B8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  <w:t>}</w:t>
      </w:r>
    </w:p>
    <w:p w:rsidR="008A2B83" w:rsidRPr="00A80D19" w:rsidRDefault="008A2B83" w:rsidP="008A2B8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</w:p>
    <w:p w:rsidR="008A2B83" w:rsidRPr="00A80D19" w:rsidRDefault="008A2B83" w:rsidP="008A2B8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proofErr w:type="gramStart"/>
      <w:r w:rsidRPr="00A80D19">
        <w:rPr>
          <w:rFonts w:ascii="Consolas" w:hAnsi="Consolas" w:cs="Consolas"/>
          <w:color w:val="0000FF"/>
          <w:sz w:val="18"/>
          <w:szCs w:val="18"/>
          <w:lang w:val="en-US" w:eastAsia="ru-RU"/>
        </w:rPr>
        <w:t>for</w:t>
      </w:r>
      <w:proofErr w:type="gramEnd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(</w:t>
      </w:r>
      <w:proofErr w:type="spellStart"/>
      <w:r w:rsidRPr="00A80D19">
        <w:rPr>
          <w:rFonts w:ascii="Consolas" w:hAnsi="Consolas" w:cs="Consolas"/>
          <w:color w:val="0000FF"/>
          <w:sz w:val="18"/>
          <w:szCs w:val="18"/>
          <w:lang w:val="en-US" w:eastAsia="ru-RU"/>
        </w:rPr>
        <w:t>int</w:t>
      </w:r>
      <w:proofErr w:type="spellEnd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i</w:t>
      </w:r>
      <w:proofErr w:type="spellEnd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= 0; </w:t>
      </w:r>
      <w:proofErr w:type="spellStart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i</w:t>
      </w:r>
      <w:proofErr w:type="spellEnd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&lt; 7; </w:t>
      </w:r>
      <w:proofErr w:type="spellStart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i</w:t>
      </w:r>
      <w:proofErr w:type="spellEnd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++) {</w:t>
      </w:r>
    </w:p>
    <w:p w:rsidR="008A2B83" w:rsidRPr="00A80D19" w:rsidRDefault="008A2B83" w:rsidP="008A2B8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proofErr w:type="gramStart"/>
      <w:r w:rsidRPr="00A80D19">
        <w:rPr>
          <w:rFonts w:ascii="Consolas" w:hAnsi="Consolas" w:cs="Consolas"/>
          <w:color w:val="0000FF"/>
          <w:sz w:val="18"/>
          <w:szCs w:val="18"/>
          <w:lang w:val="en-US" w:eastAsia="ru-RU"/>
        </w:rPr>
        <w:t>delete[</w:t>
      </w:r>
      <w:proofErr w:type="gramEnd"/>
      <w:r w:rsidRPr="00A80D19">
        <w:rPr>
          <w:rFonts w:ascii="Consolas" w:hAnsi="Consolas" w:cs="Consolas"/>
          <w:color w:val="0000FF"/>
          <w:sz w:val="18"/>
          <w:szCs w:val="18"/>
          <w:lang w:val="en-US" w:eastAsia="ru-RU"/>
        </w:rPr>
        <w:t>]</w:t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 P[</w:t>
      </w:r>
      <w:proofErr w:type="spellStart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i</w:t>
      </w:r>
      <w:proofErr w:type="spellEnd"/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];</w:t>
      </w:r>
    </w:p>
    <w:p w:rsidR="008A2B83" w:rsidRPr="00A80D19" w:rsidRDefault="008A2B83" w:rsidP="008A2B8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  <w:t>}</w:t>
      </w:r>
    </w:p>
    <w:p w:rsidR="008A2B83" w:rsidRPr="00A80D19" w:rsidRDefault="008A2B83" w:rsidP="008A2B8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</w:p>
    <w:p w:rsidR="008A2B83" w:rsidRPr="00A80D19" w:rsidRDefault="008A2B83" w:rsidP="008A2B8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A80D19">
        <w:rPr>
          <w:rFonts w:ascii="Consolas" w:hAnsi="Consolas" w:cs="Consolas"/>
          <w:color w:val="0000FF"/>
          <w:sz w:val="18"/>
          <w:szCs w:val="18"/>
          <w:lang w:val="en-US" w:eastAsia="ru-RU"/>
        </w:rPr>
        <w:t>delete[]</w:t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TMP1; </w:t>
      </w:r>
      <w:r w:rsidRPr="00A80D19">
        <w:rPr>
          <w:rFonts w:ascii="Consolas" w:hAnsi="Consolas" w:cs="Consolas"/>
          <w:color w:val="0000FF"/>
          <w:sz w:val="18"/>
          <w:szCs w:val="18"/>
          <w:lang w:val="en-US" w:eastAsia="ru-RU"/>
        </w:rPr>
        <w:t>delete[]</w:t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TMP2; </w:t>
      </w:r>
      <w:r w:rsidRPr="00A80D19">
        <w:rPr>
          <w:rFonts w:ascii="Consolas" w:hAnsi="Consolas" w:cs="Consolas"/>
          <w:color w:val="0000FF"/>
          <w:sz w:val="18"/>
          <w:szCs w:val="18"/>
          <w:lang w:val="en-US" w:eastAsia="ru-RU"/>
        </w:rPr>
        <w:t>delete[]</w:t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TMP3; </w:t>
      </w:r>
      <w:r w:rsidRPr="00A80D19">
        <w:rPr>
          <w:rFonts w:ascii="Consolas" w:hAnsi="Consolas" w:cs="Consolas"/>
          <w:color w:val="0000FF"/>
          <w:sz w:val="18"/>
          <w:szCs w:val="18"/>
          <w:lang w:val="en-US" w:eastAsia="ru-RU"/>
        </w:rPr>
        <w:t>delete[]</w:t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TMP4; </w:t>
      </w:r>
      <w:r w:rsidRPr="00A80D19">
        <w:rPr>
          <w:rFonts w:ascii="Consolas" w:hAnsi="Consolas" w:cs="Consolas"/>
          <w:color w:val="0000FF"/>
          <w:sz w:val="18"/>
          <w:szCs w:val="18"/>
          <w:lang w:val="en-US" w:eastAsia="ru-RU"/>
        </w:rPr>
        <w:t>delete[]</w:t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TMP5;</w:t>
      </w:r>
    </w:p>
    <w:p w:rsidR="008A2B83" w:rsidRPr="00A80D19" w:rsidRDefault="008A2B83" w:rsidP="008A2B8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ru-RU"/>
        </w:rPr>
      </w:pP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A80D19">
        <w:rPr>
          <w:rFonts w:ascii="Consolas" w:hAnsi="Consolas" w:cs="Consolas"/>
          <w:color w:val="0000FF"/>
          <w:sz w:val="18"/>
          <w:szCs w:val="18"/>
          <w:lang w:val="en-US" w:eastAsia="ru-RU"/>
        </w:rPr>
        <w:t>delete[]</w:t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TMP6; </w:t>
      </w:r>
      <w:r w:rsidRPr="00A80D19">
        <w:rPr>
          <w:rFonts w:ascii="Consolas" w:hAnsi="Consolas" w:cs="Consolas"/>
          <w:color w:val="0000FF"/>
          <w:sz w:val="18"/>
          <w:szCs w:val="18"/>
          <w:lang w:val="en-US" w:eastAsia="ru-RU"/>
        </w:rPr>
        <w:t>delete[]</w:t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TMP7; </w:t>
      </w:r>
      <w:r w:rsidRPr="00A80D19">
        <w:rPr>
          <w:rFonts w:ascii="Consolas" w:hAnsi="Consolas" w:cs="Consolas"/>
          <w:color w:val="0000FF"/>
          <w:sz w:val="18"/>
          <w:szCs w:val="18"/>
          <w:lang w:val="en-US" w:eastAsia="ru-RU"/>
        </w:rPr>
        <w:t>delete[]</w:t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TMP8; </w:t>
      </w:r>
      <w:r w:rsidRPr="00A80D19">
        <w:rPr>
          <w:rFonts w:ascii="Consolas" w:hAnsi="Consolas" w:cs="Consolas"/>
          <w:color w:val="0000FF"/>
          <w:sz w:val="18"/>
          <w:szCs w:val="18"/>
          <w:lang w:val="en-US" w:eastAsia="ru-RU"/>
        </w:rPr>
        <w:t>delete[]</w:t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 xml:space="preserve">TMP9; </w:t>
      </w:r>
      <w:r w:rsidRPr="00A80D19">
        <w:rPr>
          <w:rFonts w:ascii="Consolas" w:hAnsi="Consolas" w:cs="Consolas"/>
          <w:color w:val="0000FF"/>
          <w:sz w:val="18"/>
          <w:szCs w:val="18"/>
          <w:lang w:val="en-US" w:eastAsia="ru-RU"/>
        </w:rPr>
        <w:t>delete[]</w:t>
      </w: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>TMP10;</w:t>
      </w:r>
    </w:p>
    <w:p w:rsidR="008A2B83" w:rsidRPr="00A80D19" w:rsidRDefault="008A2B83" w:rsidP="008A2B8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eastAsia="ru-RU"/>
        </w:rPr>
      </w:pPr>
      <w:r w:rsidRPr="00A80D19">
        <w:rPr>
          <w:rFonts w:ascii="Consolas" w:hAnsi="Consolas" w:cs="Consolas"/>
          <w:color w:val="000000"/>
          <w:sz w:val="18"/>
          <w:szCs w:val="18"/>
          <w:lang w:val="en-US" w:eastAsia="ru-RU"/>
        </w:rPr>
        <w:tab/>
      </w:r>
      <w:r w:rsidRPr="00A80D19">
        <w:rPr>
          <w:rFonts w:ascii="Consolas" w:hAnsi="Consolas" w:cs="Consolas"/>
          <w:color w:val="000000"/>
          <w:sz w:val="18"/>
          <w:szCs w:val="18"/>
          <w:lang w:eastAsia="ru-RU"/>
        </w:rPr>
        <w:t>}</w:t>
      </w:r>
    </w:p>
    <w:p w:rsidR="008A2B83" w:rsidRPr="00A80D19" w:rsidRDefault="008A2B83" w:rsidP="008A2B8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eastAsia="ru-RU"/>
        </w:rPr>
      </w:pPr>
    </w:p>
    <w:p w:rsidR="008A2B83" w:rsidRPr="00A80D19" w:rsidRDefault="008A2B83" w:rsidP="008A2B8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eastAsia="ru-RU"/>
        </w:rPr>
      </w:pPr>
      <w:r w:rsidRPr="00A80D19">
        <w:rPr>
          <w:rFonts w:ascii="Consolas" w:hAnsi="Consolas" w:cs="Consolas"/>
          <w:color w:val="000000"/>
          <w:sz w:val="18"/>
          <w:szCs w:val="18"/>
          <w:lang w:eastAsia="ru-RU"/>
        </w:rPr>
        <w:tab/>
      </w:r>
      <w:proofErr w:type="spellStart"/>
      <w:r w:rsidRPr="00A80D19">
        <w:rPr>
          <w:rFonts w:ascii="Consolas" w:hAnsi="Consolas" w:cs="Consolas"/>
          <w:color w:val="0000FF"/>
          <w:sz w:val="18"/>
          <w:szCs w:val="18"/>
          <w:lang w:eastAsia="ru-RU"/>
        </w:rPr>
        <w:t>return</w:t>
      </w:r>
      <w:proofErr w:type="spellEnd"/>
      <w:r w:rsidRPr="00A80D19">
        <w:rPr>
          <w:rFonts w:ascii="Consolas" w:hAnsi="Consolas" w:cs="Consolas"/>
          <w:color w:val="000000"/>
          <w:sz w:val="18"/>
          <w:szCs w:val="18"/>
          <w:lang w:eastAsia="ru-RU"/>
        </w:rPr>
        <w:t xml:space="preserve"> </w:t>
      </w:r>
      <w:proofErr w:type="spellStart"/>
      <w:r w:rsidRPr="00A80D19">
        <w:rPr>
          <w:rFonts w:ascii="Consolas" w:hAnsi="Consolas" w:cs="Consolas"/>
          <w:color w:val="000000"/>
          <w:sz w:val="18"/>
          <w:szCs w:val="18"/>
          <w:lang w:eastAsia="ru-RU"/>
        </w:rPr>
        <w:t>Rez</w:t>
      </w:r>
      <w:proofErr w:type="spellEnd"/>
      <w:r w:rsidRPr="00A80D19">
        <w:rPr>
          <w:rFonts w:ascii="Consolas" w:hAnsi="Consolas" w:cs="Consolas"/>
          <w:color w:val="000000"/>
          <w:sz w:val="18"/>
          <w:szCs w:val="18"/>
          <w:lang w:eastAsia="ru-RU"/>
        </w:rPr>
        <w:t>;</w:t>
      </w:r>
    </w:p>
    <w:p w:rsidR="002C0035" w:rsidRPr="00D1481F" w:rsidRDefault="008A2B83" w:rsidP="00D1481F">
      <w:pPr>
        <w:pStyle w:val="a4"/>
        <w:ind w:left="1429" w:firstLine="0"/>
        <w:rPr>
          <w:rFonts w:ascii="Consolas" w:hAnsi="Consolas" w:cs="Consolas"/>
          <w:color w:val="000000"/>
          <w:sz w:val="18"/>
          <w:szCs w:val="18"/>
          <w:lang w:eastAsia="ru-RU"/>
        </w:rPr>
      </w:pPr>
      <w:r w:rsidRPr="00A80D19">
        <w:rPr>
          <w:rFonts w:ascii="Consolas" w:hAnsi="Consolas" w:cs="Consolas"/>
          <w:color w:val="000000"/>
          <w:sz w:val="18"/>
          <w:szCs w:val="18"/>
          <w:lang w:eastAsia="ru-RU"/>
        </w:rPr>
        <w:t>}</w:t>
      </w:r>
    </w:p>
    <w:p w:rsidR="008A2B83" w:rsidRPr="009573ED" w:rsidRDefault="008A2B83" w:rsidP="008A2B83">
      <w:pPr>
        <w:pStyle w:val="2"/>
      </w:pPr>
      <w:proofErr w:type="spellStart"/>
      <w:r>
        <w:rPr>
          <w:lang w:val="en-US"/>
        </w:rPr>
        <w:t>OpenMP</w:t>
      </w:r>
      <w:proofErr w:type="spellEnd"/>
    </w:p>
    <w:p w:rsidR="008A2B83" w:rsidRDefault="008A2B83" w:rsidP="008A2B83">
      <w:pPr>
        <w:pStyle w:val="a4"/>
        <w:ind w:left="1429" w:firstLine="0"/>
      </w:pPr>
      <w:r>
        <w:t>Отличия от последовательной версии:</w:t>
      </w:r>
    </w:p>
    <w:p w:rsidR="008A2B83" w:rsidRPr="008A2B83" w:rsidRDefault="008A2B83" w:rsidP="008A2B83">
      <w:pPr>
        <w:pStyle w:val="a4"/>
        <w:numPr>
          <w:ilvl w:val="0"/>
          <w:numId w:val="12"/>
        </w:numPr>
      </w:pPr>
      <w:r>
        <w:t xml:space="preserve">Распараллеливаем оба цикла, которые присутствуют в коде с помощью </w:t>
      </w:r>
      <w:r>
        <w:rPr>
          <w:lang w:val="en-US"/>
        </w:rPr>
        <w:t>pragma</w:t>
      </w:r>
      <w:r w:rsidRPr="008A2B83">
        <w:t xml:space="preserve"> </w:t>
      </w:r>
      <w:proofErr w:type="spellStart"/>
      <w:r>
        <w:rPr>
          <w:lang w:val="en-US"/>
        </w:rPr>
        <w:t>omp</w:t>
      </w:r>
      <w:proofErr w:type="spellEnd"/>
      <w:r w:rsidRPr="008A2B83">
        <w:t xml:space="preserve"> </w:t>
      </w:r>
      <w:r>
        <w:rPr>
          <w:lang w:val="en-US"/>
        </w:rPr>
        <w:t>for</w:t>
      </w:r>
    </w:p>
    <w:p w:rsidR="008A2B83" w:rsidRPr="00A80D19" w:rsidRDefault="008A2B83" w:rsidP="008A2B83">
      <w:pPr>
        <w:pStyle w:val="a4"/>
        <w:autoSpaceDE w:val="0"/>
        <w:autoSpaceDN w:val="0"/>
        <w:adjustRightInd w:val="0"/>
        <w:spacing w:before="0" w:after="0" w:line="240" w:lineRule="auto"/>
        <w:ind w:left="2149" w:firstLine="0"/>
        <w:jc w:val="left"/>
        <w:rPr>
          <w:color w:val="000000"/>
          <w:sz w:val="18"/>
          <w:szCs w:val="18"/>
          <w:lang w:val="en-US" w:eastAsia="ru-RU"/>
        </w:rPr>
      </w:pPr>
      <w:r w:rsidRPr="00A80D19">
        <w:rPr>
          <w:color w:val="808080"/>
          <w:sz w:val="18"/>
          <w:szCs w:val="18"/>
          <w:lang w:val="en-US" w:eastAsia="ru-RU"/>
        </w:rPr>
        <w:t>#pragma</w:t>
      </w:r>
      <w:r w:rsidRPr="00A80D19">
        <w:rPr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80D19">
        <w:rPr>
          <w:color w:val="000000"/>
          <w:sz w:val="18"/>
          <w:szCs w:val="18"/>
          <w:lang w:val="en-US" w:eastAsia="ru-RU"/>
        </w:rPr>
        <w:t>omp</w:t>
      </w:r>
      <w:proofErr w:type="spellEnd"/>
      <w:r w:rsidRPr="00A80D19">
        <w:rPr>
          <w:color w:val="000000"/>
          <w:sz w:val="18"/>
          <w:szCs w:val="18"/>
          <w:lang w:val="en-US" w:eastAsia="ru-RU"/>
        </w:rPr>
        <w:t xml:space="preserve"> </w:t>
      </w:r>
      <w:r w:rsidRPr="00A80D19">
        <w:rPr>
          <w:color w:val="0000FF"/>
          <w:sz w:val="18"/>
          <w:szCs w:val="18"/>
          <w:lang w:val="en-US" w:eastAsia="ru-RU"/>
        </w:rPr>
        <w:t>for</w:t>
      </w:r>
      <w:r w:rsidRPr="00A80D19">
        <w:rPr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A80D19">
        <w:rPr>
          <w:color w:val="0000FF"/>
          <w:sz w:val="18"/>
          <w:szCs w:val="18"/>
          <w:lang w:val="en-US" w:eastAsia="ru-RU"/>
        </w:rPr>
        <w:t>private</w:t>
      </w:r>
      <w:r w:rsidRPr="00A80D19">
        <w:rPr>
          <w:color w:val="000000"/>
          <w:sz w:val="18"/>
          <w:szCs w:val="18"/>
          <w:lang w:val="en-US" w:eastAsia="ru-RU"/>
        </w:rPr>
        <w:t>(</w:t>
      </w:r>
      <w:proofErr w:type="spellStart"/>
      <w:proofErr w:type="gramEnd"/>
      <w:r w:rsidRPr="00A80D19">
        <w:rPr>
          <w:color w:val="000000"/>
          <w:sz w:val="18"/>
          <w:szCs w:val="18"/>
          <w:lang w:val="en-US" w:eastAsia="ru-RU"/>
        </w:rPr>
        <w:t>i,j</w:t>
      </w:r>
      <w:proofErr w:type="spellEnd"/>
      <w:r w:rsidRPr="00A80D19">
        <w:rPr>
          <w:color w:val="000000"/>
          <w:sz w:val="18"/>
          <w:szCs w:val="18"/>
          <w:lang w:val="en-US" w:eastAsia="ru-RU"/>
        </w:rPr>
        <w:t xml:space="preserve">) </w:t>
      </w:r>
    </w:p>
    <w:p w:rsidR="008A2B83" w:rsidRPr="008539EA" w:rsidRDefault="008A2B83" w:rsidP="008A2B83">
      <w:pPr>
        <w:pStyle w:val="a4"/>
        <w:autoSpaceDE w:val="0"/>
        <w:autoSpaceDN w:val="0"/>
        <w:adjustRightInd w:val="0"/>
        <w:spacing w:before="0" w:after="0" w:line="240" w:lineRule="auto"/>
        <w:ind w:left="2149" w:firstLine="0"/>
        <w:jc w:val="left"/>
        <w:rPr>
          <w:color w:val="000000"/>
          <w:sz w:val="18"/>
          <w:szCs w:val="18"/>
          <w:lang w:val="en-US" w:eastAsia="ru-RU"/>
        </w:rPr>
      </w:pPr>
      <w:r w:rsidRPr="00A80D19">
        <w:rPr>
          <w:color w:val="000000"/>
          <w:sz w:val="18"/>
          <w:szCs w:val="18"/>
          <w:lang w:val="en-US" w:eastAsia="ru-RU"/>
        </w:rPr>
        <w:tab/>
      </w:r>
      <w:r w:rsidRPr="00A80D19">
        <w:rPr>
          <w:color w:val="000000"/>
          <w:sz w:val="18"/>
          <w:szCs w:val="18"/>
          <w:lang w:val="en-US" w:eastAsia="ru-RU"/>
        </w:rPr>
        <w:tab/>
      </w:r>
      <w:r w:rsidRPr="00A80D19">
        <w:rPr>
          <w:color w:val="000000"/>
          <w:sz w:val="18"/>
          <w:szCs w:val="18"/>
          <w:lang w:val="en-US" w:eastAsia="ru-RU"/>
        </w:rPr>
        <w:tab/>
      </w:r>
      <w:proofErr w:type="gramStart"/>
      <w:r w:rsidRPr="008539EA">
        <w:rPr>
          <w:color w:val="0000FF"/>
          <w:sz w:val="18"/>
          <w:szCs w:val="18"/>
          <w:lang w:val="en-US" w:eastAsia="ru-RU"/>
        </w:rPr>
        <w:t>for</w:t>
      </w:r>
      <w:proofErr w:type="gramEnd"/>
      <w:r w:rsidRPr="008539EA">
        <w:rPr>
          <w:color w:val="000000"/>
          <w:sz w:val="18"/>
          <w:szCs w:val="18"/>
          <w:lang w:val="en-US" w:eastAsia="ru-RU"/>
        </w:rPr>
        <w:t xml:space="preserve"> (</w:t>
      </w:r>
      <w:proofErr w:type="spellStart"/>
      <w:r w:rsidRPr="008539EA">
        <w:rPr>
          <w:color w:val="000000"/>
          <w:sz w:val="18"/>
          <w:szCs w:val="18"/>
          <w:lang w:val="en-US" w:eastAsia="ru-RU"/>
        </w:rPr>
        <w:t>i</w:t>
      </w:r>
      <w:proofErr w:type="spellEnd"/>
      <w:r w:rsidRPr="008539EA">
        <w:rPr>
          <w:color w:val="000000"/>
          <w:sz w:val="18"/>
          <w:szCs w:val="18"/>
          <w:lang w:val="en-US" w:eastAsia="ru-RU"/>
        </w:rPr>
        <w:t xml:space="preserve"> = 0; </w:t>
      </w:r>
      <w:proofErr w:type="spellStart"/>
      <w:r w:rsidRPr="008539EA">
        <w:rPr>
          <w:color w:val="000000"/>
          <w:sz w:val="18"/>
          <w:szCs w:val="18"/>
          <w:lang w:val="en-US" w:eastAsia="ru-RU"/>
        </w:rPr>
        <w:t>i</w:t>
      </w:r>
      <w:proofErr w:type="spellEnd"/>
      <w:r w:rsidRPr="008539EA">
        <w:rPr>
          <w:color w:val="000000"/>
          <w:sz w:val="18"/>
          <w:szCs w:val="18"/>
          <w:lang w:val="en-US" w:eastAsia="ru-RU"/>
        </w:rPr>
        <w:t xml:space="preserve"> &lt; </w:t>
      </w:r>
      <w:r w:rsidRPr="008539EA">
        <w:rPr>
          <w:color w:val="808080"/>
          <w:sz w:val="18"/>
          <w:szCs w:val="18"/>
          <w:lang w:val="en-US" w:eastAsia="ru-RU"/>
        </w:rPr>
        <w:t>N</w:t>
      </w:r>
      <w:r w:rsidRPr="008539EA">
        <w:rPr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8539EA">
        <w:rPr>
          <w:color w:val="000000"/>
          <w:sz w:val="18"/>
          <w:szCs w:val="18"/>
          <w:lang w:val="en-US" w:eastAsia="ru-RU"/>
        </w:rPr>
        <w:t>i</w:t>
      </w:r>
      <w:proofErr w:type="spellEnd"/>
      <w:r w:rsidRPr="008539EA">
        <w:rPr>
          <w:color w:val="000000"/>
          <w:sz w:val="18"/>
          <w:szCs w:val="18"/>
          <w:lang w:val="en-US" w:eastAsia="ru-RU"/>
        </w:rPr>
        <w:t>++)</w:t>
      </w:r>
    </w:p>
    <w:p w:rsidR="008A2B83" w:rsidRPr="008539EA" w:rsidRDefault="008A2B83" w:rsidP="008A2B83">
      <w:pPr>
        <w:pStyle w:val="a4"/>
        <w:ind w:left="2149" w:firstLine="0"/>
        <w:rPr>
          <w:color w:val="000000"/>
          <w:sz w:val="18"/>
          <w:szCs w:val="18"/>
          <w:lang w:val="en-US" w:eastAsia="ru-RU"/>
        </w:rPr>
      </w:pPr>
      <w:r w:rsidRPr="008539EA">
        <w:rPr>
          <w:color w:val="000000"/>
          <w:sz w:val="18"/>
          <w:szCs w:val="18"/>
          <w:lang w:val="en-US" w:eastAsia="ru-RU"/>
        </w:rPr>
        <w:tab/>
      </w:r>
      <w:r w:rsidRPr="008539EA">
        <w:rPr>
          <w:color w:val="000000"/>
          <w:sz w:val="18"/>
          <w:szCs w:val="18"/>
          <w:lang w:val="en-US" w:eastAsia="ru-RU"/>
        </w:rPr>
        <w:tab/>
      </w:r>
      <w:r w:rsidRPr="008539EA">
        <w:rPr>
          <w:color w:val="000000"/>
          <w:sz w:val="18"/>
          <w:szCs w:val="18"/>
          <w:lang w:val="en-US" w:eastAsia="ru-RU"/>
        </w:rPr>
        <w:tab/>
      </w:r>
      <w:r w:rsidRPr="008539EA">
        <w:rPr>
          <w:color w:val="000000"/>
          <w:sz w:val="18"/>
          <w:szCs w:val="18"/>
          <w:lang w:val="en-US" w:eastAsia="ru-RU"/>
        </w:rPr>
        <w:tab/>
      </w:r>
      <w:proofErr w:type="gramStart"/>
      <w:r w:rsidRPr="008539EA">
        <w:rPr>
          <w:color w:val="0000FF"/>
          <w:sz w:val="18"/>
          <w:szCs w:val="18"/>
          <w:lang w:val="en-US" w:eastAsia="ru-RU"/>
        </w:rPr>
        <w:t>for</w:t>
      </w:r>
      <w:proofErr w:type="gramEnd"/>
      <w:r w:rsidRPr="008539EA">
        <w:rPr>
          <w:color w:val="000000"/>
          <w:sz w:val="18"/>
          <w:szCs w:val="18"/>
          <w:lang w:val="en-US" w:eastAsia="ru-RU"/>
        </w:rPr>
        <w:t xml:space="preserve"> (j = 0; j &lt; </w:t>
      </w:r>
      <w:r w:rsidRPr="008539EA">
        <w:rPr>
          <w:color w:val="808080"/>
          <w:sz w:val="18"/>
          <w:szCs w:val="18"/>
          <w:lang w:val="en-US" w:eastAsia="ru-RU"/>
        </w:rPr>
        <w:t>N</w:t>
      </w:r>
      <w:r w:rsidRPr="008539EA">
        <w:rPr>
          <w:color w:val="000000"/>
          <w:sz w:val="18"/>
          <w:szCs w:val="18"/>
          <w:lang w:val="en-US" w:eastAsia="ru-RU"/>
        </w:rPr>
        <w:t>; j++)</w:t>
      </w:r>
    </w:p>
    <w:p w:rsidR="008A2B83" w:rsidRPr="008A2B83" w:rsidRDefault="008A2B83" w:rsidP="008A2B83">
      <w:pPr>
        <w:pStyle w:val="a4"/>
        <w:numPr>
          <w:ilvl w:val="0"/>
          <w:numId w:val="12"/>
        </w:numPr>
      </w:pPr>
      <w:r>
        <w:t xml:space="preserve">С помощью </w:t>
      </w:r>
      <w:proofErr w:type="spellStart"/>
      <w:r>
        <w:rPr>
          <w:lang w:val="en-US"/>
        </w:rPr>
        <w:t>omp</w:t>
      </w:r>
      <w:proofErr w:type="spellEnd"/>
      <w:r w:rsidRPr="008A2B83">
        <w:t xml:space="preserve"> </w:t>
      </w:r>
      <w:r>
        <w:rPr>
          <w:lang w:val="en-US"/>
        </w:rPr>
        <w:t>selection</w:t>
      </w:r>
      <w:r>
        <w:t xml:space="preserve"> передаем каждому потоку задачу на выполнения умножения и поиск нужного нам </w:t>
      </w:r>
      <w:r>
        <w:rPr>
          <w:lang w:val="en-US"/>
        </w:rPr>
        <w:t>P</w:t>
      </w:r>
      <w:r>
        <w:t xml:space="preserve">, а затем </w:t>
      </w:r>
      <w:r>
        <w:rPr>
          <w:lang w:val="en-US"/>
        </w:rPr>
        <w:t>C</w:t>
      </w:r>
    </w:p>
    <w:p w:rsidR="008A2B83" w:rsidRPr="00A80D19" w:rsidRDefault="008A2B83" w:rsidP="008A2B8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color w:val="000000"/>
          <w:sz w:val="18"/>
          <w:szCs w:val="18"/>
          <w:lang w:val="en-US" w:eastAsia="ru-RU"/>
        </w:rPr>
      </w:pPr>
      <w:r w:rsidRPr="00A80D19">
        <w:rPr>
          <w:color w:val="808080"/>
          <w:sz w:val="18"/>
          <w:szCs w:val="18"/>
          <w:lang w:val="en-US" w:eastAsia="ru-RU"/>
        </w:rPr>
        <w:t>#pragma</w:t>
      </w:r>
      <w:r w:rsidRPr="00A80D19">
        <w:rPr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80D19">
        <w:rPr>
          <w:color w:val="000000"/>
          <w:sz w:val="18"/>
          <w:szCs w:val="18"/>
          <w:lang w:val="en-US" w:eastAsia="ru-RU"/>
        </w:rPr>
        <w:t>omp</w:t>
      </w:r>
      <w:proofErr w:type="spellEnd"/>
      <w:r w:rsidRPr="00A80D19">
        <w:rPr>
          <w:color w:val="000000"/>
          <w:sz w:val="18"/>
          <w:szCs w:val="18"/>
          <w:lang w:val="en-US" w:eastAsia="ru-RU"/>
        </w:rPr>
        <w:t xml:space="preserve"> sections</w:t>
      </w:r>
    </w:p>
    <w:p w:rsidR="008A2B83" w:rsidRPr="00A80D19" w:rsidRDefault="008A2B83" w:rsidP="008A2B8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color w:val="000000"/>
          <w:sz w:val="18"/>
          <w:szCs w:val="18"/>
          <w:lang w:val="en-US" w:eastAsia="ru-RU"/>
        </w:rPr>
      </w:pPr>
      <w:r w:rsidRPr="00A80D19">
        <w:rPr>
          <w:color w:val="000000"/>
          <w:sz w:val="18"/>
          <w:szCs w:val="18"/>
          <w:lang w:val="en-US" w:eastAsia="ru-RU"/>
        </w:rPr>
        <w:tab/>
      </w:r>
      <w:r w:rsidRPr="00A80D19">
        <w:rPr>
          <w:color w:val="000000"/>
          <w:sz w:val="18"/>
          <w:szCs w:val="18"/>
          <w:lang w:val="en-US" w:eastAsia="ru-RU"/>
        </w:rPr>
        <w:tab/>
      </w:r>
      <w:r w:rsidRPr="00A80D19">
        <w:rPr>
          <w:color w:val="000000"/>
          <w:sz w:val="18"/>
          <w:szCs w:val="18"/>
          <w:lang w:val="en-US" w:eastAsia="ru-RU"/>
        </w:rPr>
        <w:tab/>
        <w:t>{</w:t>
      </w:r>
    </w:p>
    <w:p w:rsidR="008A2B83" w:rsidRPr="00A80D19" w:rsidRDefault="008A2B83" w:rsidP="008A2B8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color w:val="000000"/>
          <w:sz w:val="18"/>
          <w:szCs w:val="18"/>
          <w:lang w:val="en-US" w:eastAsia="ru-RU"/>
        </w:rPr>
      </w:pPr>
      <w:r w:rsidRPr="00A80D19">
        <w:rPr>
          <w:color w:val="808080"/>
          <w:sz w:val="18"/>
          <w:szCs w:val="18"/>
          <w:lang w:val="en-US" w:eastAsia="ru-RU"/>
        </w:rPr>
        <w:t>#pragma</w:t>
      </w:r>
      <w:r w:rsidRPr="00A80D19">
        <w:rPr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80D19">
        <w:rPr>
          <w:color w:val="000000"/>
          <w:sz w:val="18"/>
          <w:szCs w:val="18"/>
          <w:lang w:val="en-US" w:eastAsia="ru-RU"/>
        </w:rPr>
        <w:t>omp</w:t>
      </w:r>
      <w:proofErr w:type="spellEnd"/>
      <w:r w:rsidRPr="00A80D19">
        <w:rPr>
          <w:color w:val="000000"/>
          <w:sz w:val="18"/>
          <w:szCs w:val="18"/>
          <w:lang w:val="en-US" w:eastAsia="ru-RU"/>
        </w:rPr>
        <w:t xml:space="preserve"> </w:t>
      </w:r>
      <w:r w:rsidRPr="00A80D19">
        <w:rPr>
          <w:color w:val="808080"/>
          <w:sz w:val="18"/>
          <w:szCs w:val="18"/>
          <w:lang w:val="en-US" w:eastAsia="ru-RU"/>
        </w:rPr>
        <w:t>section</w:t>
      </w:r>
    </w:p>
    <w:p w:rsidR="008A2B83" w:rsidRPr="00A80D19" w:rsidRDefault="008A2B83" w:rsidP="008A2B8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color w:val="000000"/>
          <w:sz w:val="18"/>
          <w:szCs w:val="18"/>
          <w:lang w:val="en-US" w:eastAsia="ru-RU"/>
        </w:rPr>
      </w:pPr>
      <w:r w:rsidRPr="00A80D19">
        <w:rPr>
          <w:color w:val="000000"/>
          <w:sz w:val="18"/>
          <w:szCs w:val="18"/>
          <w:lang w:val="en-US" w:eastAsia="ru-RU"/>
        </w:rPr>
        <w:tab/>
      </w:r>
      <w:r w:rsidRPr="00A80D19">
        <w:rPr>
          <w:color w:val="000000"/>
          <w:sz w:val="18"/>
          <w:szCs w:val="18"/>
          <w:lang w:val="en-US" w:eastAsia="ru-RU"/>
        </w:rPr>
        <w:tab/>
      </w:r>
      <w:r w:rsidRPr="00A80D19">
        <w:rPr>
          <w:color w:val="000000"/>
          <w:sz w:val="18"/>
          <w:szCs w:val="18"/>
          <w:lang w:val="en-US" w:eastAsia="ru-RU"/>
        </w:rPr>
        <w:tab/>
      </w:r>
      <w:r w:rsidRPr="00A80D19">
        <w:rPr>
          <w:color w:val="000000"/>
          <w:sz w:val="18"/>
          <w:szCs w:val="18"/>
          <w:lang w:val="en-US" w:eastAsia="ru-RU"/>
        </w:rPr>
        <w:tab/>
      </w:r>
      <w:proofErr w:type="gramStart"/>
      <w:r w:rsidRPr="00A80D19">
        <w:rPr>
          <w:color w:val="000000"/>
          <w:sz w:val="18"/>
          <w:szCs w:val="18"/>
          <w:lang w:val="en-US" w:eastAsia="ru-RU"/>
        </w:rPr>
        <w:t>C[</w:t>
      </w:r>
      <w:proofErr w:type="gramEnd"/>
      <w:r w:rsidRPr="00A80D19">
        <w:rPr>
          <w:color w:val="000000"/>
          <w:sz w:val="18"/>
          <w:szCs w:val="18"/>
          <w:lang w:val="en-US" w:eastAsia="ru-RU"/>
        </w:rPr>
        <w:t xml:space="preserve">0] = Sub(P[0], P[3], P[6], P[4], </w:t>
      </w:r>
      <w:r w:rsidRPr="00A80D19">
        <w:rPr>
          <w:color w:val="808080"/>
          <w:sz w:val="18"/>
          <w:szCs w:val="18"/>
          <w:lang w:val="en-US" w:eastAsia="ru-RU"/>
        </w:rPr>
        <w:t>N</w:t>
      </w:r>
      <w:r w:rsidRPr="00A80D19">
        <w:rPr>
          <w:color w:val="000000"/>
          <w:sz w:val="18"/>
          <w:szCs w:val="18"/>
          <w:lang w:val="en-US" w:eastAsia="ru-RU"/>
        </w:rPr>
        <w:t>);</w:t>
      </w:r>
    </w:p>
    <w:p w:rsidR="008A2B83" w:rsidRPr="00A80D19" w:rsidRDefault="008A2B83" w:rsidP="008A2B8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color w:val="000000"/>
          <w:sz w:val="18"/>
          <w:szCs w:val="18"/>
          <w:lang w:val="en-US" w:eastAsia="ru-RU"/>
        </w:rPr>
      </w:pPr>
    </w:p>
    <w:p w:rsidR="008A2B83" w:rsidRPr="00A80D19" w:rsidRDefault="008A2B83" w:rsidP="008A2B8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color w:val="000000"/>
          <w:sz w:val="18"/>
          <w:szCs w:val="18"/>
          <w:lang w:val="en-US" w:eastAsia="ru-RU"/>
        </w:rPr>
      </w:pPr>
      <w:r w:rsidRPr="00A80D19">
        <w:rPr>
          <w:color w:val="808080"/>
          <w:sz w:val="18"/>
          <w:szCs w:val="18"/>
          <w:lang w:val="en-US" w:eastAsia="ru-RU"/>
        </w:rPr>
        <w:t>#pragma</w:t>
      </w:r>
      <w:r w:rsidRPr="00A80D19">
        <w:rPr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80D19">
        <w:rPr>
          <w:color w:val="000000"/>
          <w:sz w:val="18"/>
          <w:szCs w:val="18"/>
          <w:lang w:val="en-US" w:eastAsia="ru-RU"/>
        </w:rPr>
        <w:t>omp</w:t>
      </w:r>
      <w:proofErr w:type="spellEnd"/>
      <w:r w:rsidRPr="00A80D19">
        <w:rPr>
          <w:color w:val="000000"/>
          <w:sz w:val="18"/>
          <w:szCs w:val="18"/>
          <w:lang w:val="en-US" w:eastAsia="ru-RU"/>
        </w:rPr>
        <w:t xml:space="preserve"> </w:t>
      </w:r>
      <w:r w:rsidRPr="00A80D19">
        <w:rPr>
          <w:color w:val="808080"/>
          <w:sz w:val="18"/>
          <w:szCs w:val="18"/>
          <w:lang w:val="en-US" w:eastAsia="ru-RU"/>
        </w:rPr>
        <w:t>section</w:t>
      </w:r>
    </w:p>
    <w:p w:rsidR="008A2B83" w:rsidRPr="00A80D19" w:rsidRDefault="008A2B83" w:rsidP="008A2B8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color w:val="000000"/>
          <w:sz w:val="18"/>
          <w:szCs w:val="18"/>
          <w:lang w:val="en-US" w:eastAsia="ru-RU"/>
        </w:rPr>
      </w:pPr>
      <w:r w:rsidRPr="00A80D19">
        <w:rPr>
          <w:color w:val="000000"/>
          <w:sz w:val="18"/>
          <w:szCs w:val="18"/>
          <w:lang w:val="en-US" w:eastAsia="ru-RU"/>
        </w:rPr>
        <w:tab/>
      </w:r>
      <w:r w:rsidRPr="00A80D19">
        <w:rPr>
          <w:color w:val="000000"/>
          <w:sz w:val="18"/>
          <w:szCs w:val="18"/>
          <w:lang w:val="en-US" w:eastAsia="ru-RU"/>
        </w:rPr>
        <w:tab/>
      </w:r>
      <w:r w:rsidRPr="00A80D19">
        <w:rPr>
          <w:color w:val="000000"/>
          <w:sz w:val="18"/>
          <w:szCs w:val="18"/>
          <w:lang w:val="en-US" w:eastAsia="ru-RU"/>
        </w:rPr>
        <w:tab/>
      </w:r>
      <w:r w:rsidRPr="00A80D19">
        <w:rPr>
          <w:color w:val="000000"/>
          <w:sz w:val="18"/>
          <w:szCs w:val="18"/>
          <w:lang w:val="en-US" w:eastAsia="ru-RU"/>
        </w:rPr>
        <w:tab/>
      </w:r>
      <w:proofErr w:type="gramStart"/>
      <w:r w:rsidRPr="00A80D19">
        <w:rPr>
          <w:color w:val="000000"/>
          <w:sz w:val="18"/>
          <w:szCs w:val="18"/>
          <w:lang w:val="en-US" w:eastAsia="ru-RU"/>
        </w:rPr>
        <w:t>C[</w:t>
      </w:r>
      <w:proofErr w:type="gramEnd"/>
      <w:r w:rsidRPr="00A80D19">
        <w:rPr>
          <w:color w:val="000000"/>
          <w:sz w:val="18"/>
          <w:szCs w:val="18"/>
          <w:lang w:val="en-US" w:eastAsia="ru-RU"/>
        </w:rPr>
        <w:t xml:space="preserve">1] = Add(P[2], P[4], </w:t>
      </w:r>
      <w:r w:rsidRPr="00A80D19">
        <w:rPr>
          <w:color w:val="808080"/>
          <w:sz w:val="18"/>
          <w:szCs w:val="18"/>
          <w:lang w:val="en-US" w:eastAsia="ru-RU"/>
        </w:rPr>
        <w:t>N</w:t>
      </w:r>
      <w:r w:rsidRPr="00A80D19">
        <w:rPr>
          <w:color w:val="000000"/>
          <w:sz w:val="18"/>
          <w:szCs w:val="18"/>
          <w:lang w:val="en-US" w:eastAsia="ru-RU"/>
        </w:rPr>
        <w:t>);</w:t>
      </w:r>
    </w:p>
    <w:p w:rsidR="008A2B83" w:rsidRPr="00A80D19" w:rsidRDefault="008A2B83" w:rsidP="008A2B8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color w:val="000000"/>
          <w:sz w:val="18"/>
          <w:szCs w:val="18"/>
          <w:lang w:val="en-US" w:eastAsia="ru-RU"/>
        </w:rPr>
      </w:pPr>
    </w:p>
    <w:p w:rsidR="008A2B83" w:rsidRPr="00A80D19" w:rsidRDefault="008A2B83" w:rsidP="008A2B8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color w:val="000000"/>
          <w:sz w:val="18"/>
          <w:szCs w:val="18"/>
          <w:lang w:val="en-US" w:eastAsia="ru-RU"/>
        </w:rPr>
      </w:pPr>
      <w:r w:rsidRPr="00A80D19">
        <w:rPr>
          <w:color w:val="808080"/>
          <w:sz w:val="18"/>
          <w:szCs w:val="18"/>
          <w:lang w:val="en-US" w:eastAsia="ru-RU"/>
        </w:rPr>
        <w:t>#pragma</w:t>
      </w:r>
      <w:r w:rsidRPr="00A80D19">
        <w:rPr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80D19">
        <w:rPr>
          <w:color w:val="000000"/>
          <w:sz w:val="18"/>
          <w:szCs w:val="18"/>
          <w:lang w:val="en-US" w:eastAsia="ru-RU"/>
        </w:rPr>
        <w:t>omp</w:t>
      </w:r>
      <w:proofErr w:type="spellEnd"/>
      <w:r w:rsidRPr="00A80D19">
        <w:rPr>
          <w:color w:val="000000"/>
          <w:sz w:val="18"/>
          <w:szCs w:val="18"/>
          <w:lang w:val="en-US" w:eastAsia="ru-RU"/>
        </w:rPr>
        <w:t xml:space="preserve"> </w:t>
      </w:r>
      <w:r w:rsidRPr="00A80D19">
        <w:rPr>
          <w:color w:val="808080"/>
          <w:sz w:val="18"/>
          <w:szCs w:val="18"/>
          <w:lang w:val="en-US" w:eastAsia="ru-RU"/>
        </w:rPr>
        <w:t>section</w:t>
      </w:r>
    </w:p>
    <w:p w:rsidR="008A2B83" w:rsidRPr="00A80D19" w:rsidRDefault="008A2B83" w:rsidP="008A2B8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color w:val="000000"/>
          <w:sz w:val="18"/>
          <w:szCs w:val="18"/>
          <w:lang w:val="en-US" w:eastAsia="ru-RU"/>
        </w:rPr>
      </w:pPr>
      <w:r w:rsidRPr="00A80D19">
        <w:rPr>
          <w:color w:val="000000"/>
          <w:sz w:val="18"/>
          <w:szCs w:val="18"/>
          <w:lang w:val="en-US" w:eastAsia="ru-RU"/>
        </w:rPr>
        <w:tab/>
      </w:r>
      <w:r w:rsidRPr="00A80D19">
        <w:rPr>
          <w:color w:val="000000"/>
          <w:sz w:val="18"/>
          <w:szCs w:val="18"/>
          <w:lang w:val="en-US" w:eastAsia="ru-RU"/>
        </w:rPr>
        <w:tab/>
      </w:r>
      <w:r w:rsidRPr="00A80D19">
        <w:rPr>
          <w:color w:val="000000"/>
          <w:sz w:val="18"/>
          <w:szCs w:val="18"/>
          <w:lang w:val="en-US" w:eastAsia="ru-RU"/>
        </w:rPr>
        <w:tab/>
      </w:r>
      <w:r w:rsidRPr="00A80D19">
        <w:rPr>
          <w:color w:val="000000"/>
          <w:sz w:val="18"/>
          <w:szCs w:val="18"/>
          <w:lang w:val="en-US" w:eastAsia="ru-RU"/>
        </w:rPr>
        <w:tab/>
      </w:r>
      <w:proofErr w:type="gramStart"/>
      <w:r w:rsidRPr="00A80D19">
        <w:rPr>
          <w:color w:val="000000"/>
          <w:sz w:val="18"/>
          <w:szCs w:val="18"/>
          <w:lang w:val="en-US" w:eastAsia="ru-RU"/>
        </w:rPr>
        <w:t>C[</w:t>
      </w:r>
      <w:proofErr w:type="gramEnd"/>
      <w:r w:rsidRPr="00A80D19">
        <w:rPr>
          <w:color w:val="000000"/>
          <w:sz w:val="18"/>
          <w:szCs w:val="18"/>
          <w:lang w:val="en-US" w:eastAsia="ru-RU"/>
        </w:rPr>
        <w:t xml:space="preserve">2] = Add(P[1], P[3], </w:t>
      </w:r>
      <w:r w:rsidRPr="00A80D19">
        <w:rPr>
          <w:color w:val="808080"/>
          <w:sz w:val="18"/>
          <w:szCs w:val="18"/>
          <w:lang w:val="en-US" w:eastAsia="ru-RU"/>
        </w:rPr>
        <w:t>N</w:t>
      </w:r>
      <w:r w:rsidRPr="00A80D19">
        <w:rPr>
          <w:color w:val="000000"/>
          <w:sz w:val="18"/>
          <w:szCs w:val="18"/>
          <w:lang w:val="en-US" w:eastAsia="ru-RU"/>
        </w:rPr>
        <w:t>);</w:t>
      </w:r>
    </w:p>
    <w:p w:rsidR="008A2B83" w:rsidRPr="00A80D19" w:rsidRDefault="008A2B83" w:rsidP="008A2B8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color w:val="000000"/>
          <w:sz w:val="18"/>
          <w:szCs w:val="18"/>
          <w:lang w:val="en-US" w:eastAsia="ru-RU"/>
        </w:rPr>
      </w:pPr>
    </w:p>
    <w:p w:rsidR="008A2B83" w:rsidRPr="00A80D19" w:rsidRDefault="008A2B83" w:rsidP="008A2B8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color w:val="000000"/>
          <w:sz w:val="18"/>
          <w:szCs w:val="18"/>
          <w:lang w:val="en-US" w:eastAsia="ru-RU"/>
        </w:rPr>
      </w:pPr>
      <w:r w:rsidRPr="00A80D19">
        <w:rPr>
          <w:color w:val="808080"/>
          <w:sz w:val="18"/>
          <w:szCs w:val="18"/>
          <w:lang w:val="en-US" w:eastAsia="ru-RU"/>
        </w:rPr>
        <w:t>#pragma</w:t>
      </w:r>
      <w:r w:rsidRPr="00A80D19">
        <w:rPr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80D19">
        <w:rPr>
          <w:color w:val="000000"/>
          <w:sz w:val="18"/>
          <w:szCs w:val="18"/>
          <w:lang w:val="en-US" w:eastAsia="ru-RU"/>
        </w:rPr>
        <w:t>omp</w:t>
      </w:r>
      <w:proofErr w:type="spellEnd"/>
      <w:r w:rsidRPr="00A80D19">
        <w:rPr>
          <w:color w:val="000000"/>
          <w:sz w:val="18"/>
          <w:szCs w:val="18"/>
          <w:lang w:val="en-US" w:eastAsia="ru-RU"/>
        </w:rPr>
        <w:t xml:space="preserve"> </w:t>
      </w:r>
      <w:r w:rsidRPr="00A80D19">
        <w:rPr>
          <w:color w:val="808080"/>
          <w:sz w:val="18"/>
          <w:szCs w:val="18"/>
          <w:lang w:val="en-US" w:eastAsia="ru-RU"/>
        </w:rPr>
        <w:t>section</w:t>
      </w:r>
    </w:p>
    <w:p w:rsidR="008A2B83" w:rsidRPr="008539EA" w:rsidRDefault="008A2B83" w:rsidP="008A2B83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color w:val="000000"/>
          <w:sz w:val="18"/>
          <w:szCs w:val="18"/>
          <w:lang w:val="en-US" w:eastAsia="ru-RU"/>
        </w:rPr>
      </w:pPr>
      <w:r w:rsidRPr="00A80D19">
        <w:rPr>
          <w:color w:val="000000"/>
          <w:sz w:val="18"/>
          <w:szCs w:val="18"/>
          <w:lang w:val="en-US" w:eastAsia="ru-RU"/>
        </w:rPr>
        <w:tab/>
      </w:r>
      <w:r w:rsidRPr="00A80D19">
        <w:rPr>
          <w:color w:val="000000"/>
          <w:sz w:val="18"/>
          <w:szCs w:val="18"/>
          <w:lang w:val="en-US" w:eastAsia="ru-RU"/>
        </w:rPr>
        <w:tab/>
      </w:r>
      <w:r w:rsidRPr="00A80D19">
        <w:rPr>
          <w:color w:val="000000"/>
          <w:sz w:val="18"/>
          <w:szCs w:val="18"/>
          <w:lang w:val="en-US" w:eastAsia="ru-RU"/>
        </w:rPr>
        <w:tab/>
      </w:r>
      <w:r w:rsidRPr="00A80D19">
        <w:rPr>
          <w:color w:val="000000"/>
          <w:sz w:val="18"/>
          <w:szCs w:val="18"/>
          <w:lang w:val="en-US" w:eastAsia="ru-RU"/>
        </w:rPr>
        <w:tab/>
      </w:r>
      <w:proofErr w:type="gramStart"/>
      <w:r w:rsidRPr="008539EA">
        <w:rPr>
          <w:color w:val="000000"/>
          <w:sz w:val="18"/>
          <w:szCs w:val="18"/>
          <w:lang w:val="en-US" w:eastAsia="ru-RU"/>
        </w:rPr>
        <w:t>C[</w:t>
      </w:r>
      <w:proofErr w:type="gramEnd"/>
      <w:r w:rsidRPr="008539EA">
        <w:rPr>
          <w:color w:val="000000"/>
          <w:sz w:val="18"/>
          <w:szCs w:val="18"/>
          <w:lang w:val="en-US" w:eastAsia="ru-RU"/>
        </w:rPr>
        <w:t xml:space="preserve">3] = Sub(P[0], P[2], P[5], P[1], </w:t>
      </w:r>
      <w:r w:rsidRPr="008539EA">
        <w:rPr>
          <w:color w:val="808080"/>
          <w:sz w:val="18"/>
          <w:szCs w:val="18"/>
          <w:lang w:val="en-US" w:eastAsia="ru-RU"/>
        </w:rPr>
        <w:t>N</w:t>
      </w:r>
      <w:r w:rsidRPr="008539EA">
        <w:rPr>
          <w:color w:val="000000"/>
          <w:sz w:val="18"/>
          <w:szCs w:val="18"/>
          <w:lang w:val="en-US" w:eastAsia="ru-RU"/>
        </w:rPr>
        <w:t>);</w:t>
      </w:r>
    </w:p>
    <w:p w:rsidR="008A2B83" w:rsidRPr="008539EA" w:rsidRDefault="008A2B83" w:rsidP="00A80D19">
      <w:pPr>
        <w:pStyle w:val="a4"/>
        <w:ind w:left="2149" w:firstLine="0"/>
        <w:rPr>
          <w:sz w:val="18"/>
          <w:szCs w:val="18"/>
          <w:lang w:val="en-US"/>
        </w:rPr>
      </w:pPr>
      <w:r w:rsidRPr="008539EA">
        <w:rPr>
          <w:color w:val="000000"/>
          <w:sz w:val="18"/>
          <w:szCs w:val="18"/>
          <w:lang w:val="en-US" w:eastAsia="ru-RU"/>
        </w:rPr>
        <w:tab/>
      </w:r>
      <w:r w:rsidRPr="008539EA">
        <w:rPr>
          <w:color w:val="000000"/>
          <w:sz w:val="18"/>
          <w:szCs w:val="18"/>
          <w:lang w:val="en-US" w:eastAsia="ru-RU"/>
        </w:rPr>
        <w:tab/>
      </w:r>
      <w:r w:rsidRPr="008539EA">
        <w:rPr>
          <w:color w:val="000000"/>
          <w:sz w:val="18"/>
          <w:szCs w:val="18"/>
          <w:lang w:val="en-US" w:eastAsia="ru-RU"/>
        </w:rPr>
        <w:tab/>
        <w:t>}</w:t>
      </w:r>
    </w:p>
    <w:p w:rsidR="00A80D19" w:rsidRPr="00581578" w:rsidRDefault="00A80D19">
      <w:pPr>
        <w:pStyle w:val="2"/>
        <w:ind w:firstLine="0"/>
        <w:pPrChange w:id="102" w:author="Антон Половинкин" w:date="2020-05-16T01:36:00Z">
          <w:pPr>
            <w:pStyle w:val="1"/>
          </w:pPr>
        </w:pPrChange>
      </w:pPr>
      <w:ins w:id="103" w:author="Антон Половинкин" w:date="2020-05-16T01:36:00Z">
        <w:r>
          <w:rPr>
            <w:lang w:val="en-US"/>
          </w:rPr>
          <w:t>T</w:t>
        </w:r>
      </w:ins>
      <w:r w:rsidR="008539EA">
        <w:rPr>
          <w:lang w:val="en-US"/>
        </w:rPr>
        <w:t>BB</w:t>
      </w:r>
    </w:p>
    <w:p w:rsidR="008539EA" w:rsidRDefault="008539EA" w:rsidP="008539EA">
      <w:r>
        <w:t>Отличия от последовательной версии:</w:t>
      </w:r>
    </w:p>
    <w:p w:rsidR="008539EA" w:rsidRPr="008539EA" w:rsidRDefault="008539EA" w:rsidP="008539EA">
      <w:pPr>
        <w:pStyle w:val="a4"/>
        <w:numPr>
          <w:ilvl w:val="0"/>
          <w:numId w:val="12"/>
        </w:numPr>
      </w:pPr>
      <w:r>
        <w:t xml:space="preserve">Распараллеливаем цикл при помощи подключения библиотек </w:t>
      </w:r>
      <w:proofErr w:type="spellStart"/>
      <w:r>
        <w:rPr>
          <w:lang w:val="en-US"/>
        </w:rPr>
        <w:t>tbb</w:t>
      </w:r>
      <w:proofErr w:type="spellEnd"/>
      <w:r w:rsidRPr="008539EA">
        <w:t xml:space="preserve"> </w:t>
      </w:r>
      <w:r>
        <w:t xml:space="preserve">и </w:t>
      </w:r>
      <w:r>
        <w:rPr>
          <w:lang w:val="en-US"/>
        </w:rPr>
        <w:t>parallel</w:t>
      </w:r>
      <w:r w:rsidRPr="008539EA">
        <w:t xml:space="preserve"> </w:t>
      </w:r>
      <w:r>
        <w:rPr>
          <w:lang w:val="en-US"/>
        </w:rPr>
        <w:t>for</w:t>
      </w:r>
    </w:p>
    <w:p w:rsidR="008539EA" w:rsidRPr="008539EA" w:rsidRDefault="008539EA" w:rsidP="008539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color w:val="000000"/>
          <w:sz w:val="18"/>
          <w:szCs w:val="18"/>
          <w:lang w:val="en-US" w:eastAsia="ru-RU"/>
        </w:rPr>
      </w:pPr>
      <w:proofErr w:type="spellStart"/>
      <w:r w:rsidRPr="008539EA">
        <w:rPr>
          <w:color w:val="000000"/>
          <w:sz w:val="18"/>
          <w:szCs w:val="18"/>
          <w:lang w:val="en-US" w:eastAsia="ru-RU"/>
        </w:rPr>
        <w:t>parallel_</w:t>
      </w:r>
      <w:proofErr w:type="gramStart"/>
      <w:r w:rsidRPr="008539EA">
        <w:rPr>
          <w:color w:val="000000"/>
          <w:sz w:val="18"/>
          <w:szCs w:val="18"/>
          <w:lang w:val="en-US" w:eastAsia="ru-RU"/>
        </w:rPr>
        <w:t>for</w:t>
      </w:r>
      <w:proofErr w:type="spellEnd"/>
      <w:r w:rsidRPr="008539EA">
        <w:rPr>
          <w:color w:val="000000"/>
          <w:sz w:val="18"/>
          <w:szCs w:val="18"/>
          <w:lang w:val="en-US" w:eastAsia="ru-RU"/>
        </w:rPr>
        <w:t>(</w:t>
      </w:r>
      <w:proofErr w:type="spellStart"/>
      <w:proofErr w:type="gramEnd"/>
      <w:r w:rsidRPr="008539EA">
        <w:rPr>
          <w:color w:val="2B91AF"/>
          <w:sz w:val="18"/>
          <w:szCs w:val="18"/>
          <w:lang w:val="en-US" w:eastAsia="ru-RU"/>
        </w:rPr>
        <w:t>blocked_range</w:t>
      </w:r>
      <w:proofErr w:type="spellEnd"/>
      <w:r w:rsidRPr="008539EA">
        <w:rPr>
          <w:color w:val="000000"/>
          <w:sz w:val="18"/>
          <w:szCs w:val="18"/>
          <w:lang w:val="en-US" w:eastAsia="ru-RU"/>
        </w:rPr>
        <w:t>&lt;</w:t>
      </w:r>
      <w:proofErr w:type="spellStart"/>
      <w:r w:rsidRPr="008539EA">
        <w:rPr>
          <w:color w:val="2B91AF"/>
          <w:sz w:val="18"/>
          <w:szCs w:val="18"/>
          <w:lang w:val="en-US" w:eastAsia="ru-RU"/>
        </w:rPr>
        <w:t>size_t</w:t>
      </w:r>
      <w:proofErr w:type="spellEnd"/>
      <w:r w:rsidRPr="008539EA">
        <w:rPr>
          <w:color w:val="000000"/>
          <w:sz w:val="18"/>
          <w:szCs w:val="18"/>
          <w:lang w:val="en-US" w:eastAsia="ru-RU"/>
        </w:rPr>
        <w:t xml:space="preserve">&gt;(0, </w:t>
      </w:r>
      <w:r w:rsidRPr="008539EA">
        <w:rPr>
          <w:color w:val="808080"/>
          <w:sz w:val="18"/>
          <w:szCs w:val="18"/>
          <w:lang w:val="en-US" w:eastAsia="ru-RU"/>
        </w:rPr>
        <w:t>N</w:t>
      </w:r>
      <w:r w:rsidRPr="008539EA">
        <w:rPr>
          <w:color w:val="000000"/>
          <w:sz w:val="18"/>
          <w:szCs w:val="18"/>
          <w:lang w:val="en-US" w:eastAsia="ru-RU"/>
        </w:rPr>
        <w:t>),</w:t>
      </w:r>
    </w:p>
    <w:p w:rsidR="008539EA" w:rsidRPr="008539EA" w:rsidRDefault="008539EA" w:rsidP="008539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color w:val="000000"/>
          <w:sz w:val="18"/>
          <w:szCs w:val="18"/>
          <w:lang w:val="en-US" w:eastAsia="ru-RU"/>
        </w:rPr>
      </w:pPr>
      <w:r w:rsidRPr="008539EA">
        <w:rPr>
          <w:color w:val="000000"/>
          <w:sz w:val="18"/>
          <w:szCs w:val="18"/>
          <w:lang w:val="en-US" w:eastAsia="ru-RU"/>
        </w:rPr>
        <w:tab/>
      </w:r>
      <w:r w:rsidRPr="008539EA">
        <w:rPr>
          <w:color w:val="000000"/>
          <w:sz w:val="18"/>
          <w:szCs w:val="18"/>
          <w:lang w:val="en-US" w:eastAsia="ru-RU"/>
        </w:rPr>
        <w:tab/>
      </w:r>
      <w:r w:rsidRPr="008539EA">
        <w:rPr>
          <w:color w:val="000000"/>
          <w:sz w:val="18"/>
          <w:szCs w:val="18"/>
          <w:lang w:val="en-US" w:eastAsia="ru-RU"/>
        </w:rPr>
        <w:tab/>
        <w:t>[=](</w:t>
      </w:r>
      <w:proofErr w:type="spellStart"/>
      <w:proofErr w:type="gramStart"/>
      <w:r w:rsidRPr="008539EA">
        <w:rPr>
          <w:color w:val="0000FF"/>
          <w:sz w:val="18"/>
          <w:szCs w:val="18"/>
          <w:lang w:val="en-US" w:eastAsia="ru-RU"/>
        </w:rPr>
        <w:t>const</w:t>
      </w:r>
      <w:proofErr w:type="spellEnd"/>
      <w:proofErr w:type="gramEnd"/>
      <w:r w:rsidRPr="008539EA">
        <w:rPr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8539EA">
        <w:rPr>
          <w:color w:val="2B91AF"/>
          <w:sz w:val="18"/>
          <w:szCs w:val="18"/>
          <w:lang w:val="en-US" w:eastAsia="ru-RU"/>
        </w:rPr>
        <w:t>blocked_range</w:t>
      </w:r>
      <w:proofErr w:type="spellEnd"/>
      <w:r w:rsidRPr="008539EA">
        <w:rPr>
          <w:color w:val="000000"/>
          <w:sz w:val="18"/>
          <w:szCs w:val="18"/>
          <w:lang w:val="en-US" w:eastAsia="ru-RU"/>
        </w:rPr>
        <w:t>&lt;</w:t>
      </w:r>
      <w:proofErr w:type="spellStart"/>
      <w:r w:rsidRPr="008539EA">
        <w:rPr>
          <w:color w:val="2B91AF"/>
          <w:sz w:val="18"/>
          <w:szCs w:val="18"/>
          <w:lang w:val="en-US" w:eastAsia="ru-RU"/>
        </w:rPr>
        <w:t>size_t</w:t>
      </w:r>
      <w:proofErr w:type="spellEnd"/>
      <w:r w:rsidRPr="008539EA">
        <w:rPr>
          <w:color w:val="000000"/>
          <w:sz w:val="18"/>
          <w:szCs w:val="18"/>
          <w:lang w:val="en-US" w:eastAsia="ru-RU"/>
        </w:rPr>
        <w:t xml:space="preserve">&gt;&amp; </w:t>
      </w:r>
      <w:r w:rsidRPr="008539EA">
        <w:rPr>
          <w:color w:val="808080"/>
          <w:sz w:val="18"/>
          <w:szCs w:val="18"/>
          <w:lang w:val="en-US" w:eastAsia="ru-RU"/>
        </w:rPr>
        <w:t>r</w:t>
      </w:r>
      <w:r w:rsidRPr="008539EA">
        <w:rPr>
          <w:color w:val="000000"/>
          <w:sz w:val="18"/>
          <w:szCs w:val="18"/>
          <w:lang w:val="en-US" w:eastAsia="ru-RU"/>
        </w:rPr>
        <w:t>)</w:t>
      </w:r>
    </w:p>
    <w:p w:rsidR="008539EA" w:rsidRPr="008539EA" w:rsidRDefault="008539EA" w:rsidP="008539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color w:val="000000"/>
          <w:sz w:val="18"/>
          <w:szCs w:val="18"/>
          <w:lang w:val="en-US" w:eastAsia="ru-RU"/>
        </w:rPr>
      </w:pPr>
      <w:r w:rsidRPr="008539EA">
        <w:rPr>
          <w:color w:val="000000"/>
          <w:sz w:val="18"/>
          <w:szCs w:val="18"/>
          <w:lang w:val="en-US" w:eastAsia="ru-RU"/>
        </w:rPr>
        <w:tab/>
      </w:r>
      <w:r w:rsidRPr="008539EA">
        <w:rPr>
          <w:color w:val="000000"/>
          <w:sz w:val="18"/>
          <w:szCs w:val="18"/>
          <w:lang w:val="en-US" w:eastAsia="ru-RU"/>
        </w:rPr>
        <w:tab/>
      </w:r>
      <w:r w:rsidRPr="008539EA">
        <w:rPr>
          <w:color w:val="000000"/>
          <w:sz w:val="18"/>
          <w:szCs w:val="18"/>
          <w:lang w:val="en-US" w:eastAsia="ru-RU"/>
        </w:rPr>
        <w:tab/>
        <w:t>{</w:t>
      </w:r>
    </w:p>
    <w:p w:rsidR="008539EA" w:rsidRPr="008539EA" w:rsidRDefault="008539EA" w:rsidP="008539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color w:val="000000"/>
          <w:sz w:val="18"/>
          <w:szCs w:val="18"/>
          <w:lang w:val="en-US" w:eastAsia="ru-RU"/>
        </w:rPr>
      </w:pPr>
      <w:r w:rsidRPr="008539EA">
        <w:rPr>
          <w:color w:val="000000"/>
          <w:sz w:val="18"/>
          <w:szCs w:val="18"/>
          <w:lang w:val="en-US" w:eastAsia="ru-RU"/>
        </w:rPr>
        <w:tab/>
      </w:r>
      <w:r w:rsidRPr="008539EA">
        <w:rPr>
          <w:color w:val="000000"/>
          <w:sz w:val="18"/>
          <w:szCs w:val="18"/>
          <w:lang w:val="en-US" w:eastAsia="ru-RU"/>
        </w:rPr>
        <w:tab/>
      </w:r>
      <w:r w:rsidRPr="008539EA">
        <w:rPr>
          <w:color w:val="000000"/>
          <w:sz w:val="18"/>
          <w:szCs w:val="18"/>
          <w:lang w:val="en-US" w:eastAsia="ru-RU"/>
        </w:rPr>
        <w:tab/>
      </w:r>
      <w:r w:rsidRPr="008539EA">
        <w:rPr>
          <w:color w:val="000000"/>
          <w:sz w:val="18"/>
          <w:szCs w:val="18"/>
          <w:lang w:val="en-US" w:eastAsia="ru-RU"/>
        </w:rPr>
        <w:tab/>
      </w:r>
      <w:proofErr w:type="gramStart"/>
      <w:r w:rsidRPr="008539EA">
        <w:rPr>
          <w:color w:val="0000FF"/>
          <w:sz w:val="18"/>
          <w:szCs w:val="18"/>
          <w:lang w:val="en-US" w:eastAsia="ru-RU"/>
        </w:rPr>
        <w:t>for</w:t>
      </w:r>
      <w:proofErr w:type="gramEnd"/>
      <w:r w:rsidRPr="008539EA">
        <w:rPr>
          <w:color w:val="000000"/>
          <w:sz w:val="18"/>
          <w:szCs w:val="18"/>
          <w:lang w:val="en-US" w:eastAsia="ru-RU"/>
        </w:rPr>
        <w:t xml:space="preserve"> (</w:t>
      </w:r>
      <w:proofErr w:type="spellStart"/>
      <w:r w:rsidRPr="008539EA">
        <w:rPr>
          <w:color w:val="2B91AF"/>
          <w:sz w:val="18"/>
          <w:szCs w:val="18"/>
          <w:lang w:val="en-US" w:eastAsia="ru-RU"/>
        </w:rPr>
        <w:t>size_t</w:t>
      </w:r>
      <w:proofErr w:type="spellEnd"/>
      <w:r w:rsidRPr="008539EA">
        <w:rPr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8539EA">
        <w:rPr>
          <w:color w:val="000000"/>
          <w:sz w:val="18"/>
          <w:szCs w:val="18"/>
          <w:lang w:val="en-US" w:eastAsia="ru-RU"/>
        </w:rPr>
        <w:t>i</w:t>
      </w:r>
      <w:proofErr w:type="spellEnd"/>
      <w:r w:rsidRPr="008539EA">
        <w:rPr>
          <w:color w:val="000000"/>
          <w:sz w:val="18"/>
          <w:szCs w:val="18"/>
          <w:lang w:val="en-US" w:eastAsia="ru-RU"/>
        </w:rPr>
        <w:t xml:space="preserve"> = </w:t>
      </w:r>
      <w:proofErr w:type="spellStart"/>
      <w:r w:rsidRPr="008539EA">
        <w:rPr>
          <w:color w:val="808080"/>
          <w:sz w:val="18"/>
          <w:szCs w:val="18"/>
          <w:lang w:val="en-US" w:eastAsia="ru-RU"/>
        </w:rPr>
        <w:t>r</w:t>
      </w:r>
      <w:r w:rsidRPr="008539EA">
        <w:rPr>
          <w:color w:val="000000"/>
          <w:sz w:val="18"/>
          <w:szCs w:val="18"/>
          <w:lang w:val="en-US" w:eastAsia="ru-RU"/>
        </w:rPr>
        <w:t>.begin</w:t>
      </w:r>
      <w:proofErr w:type="spellEnd"/>
      <w:r w:rsidRPr="008539EA">
        <w:rPr>
          <w:color w:val="000000"/>
          <w:sz w:val="18"/>
          <w:szCs w:val="18"/>
          <w:lang w:val="en-US" w:eastAsia="ru-RU"/>
        </w:rPr>
        <w:t xml:space="preserve">(); </w:t>
      </w:r>
      <w:proofErr w:type="spellStart"/>
      <w:r w:rsidRPr="008539EA">
        <w:rPr>
          <w:color w:val="000000"/>
          <w:sz w:val="18"/>
          <w:szCs w:val="18"/>
          <w:lang w:val="en-US" w:eastAsia="ru-RU"/>
        </w:rPr>
        <w:t>i</w:t>
      </w:r>
      <w:proofErr w:type="spellEnd"/>
      <w:r w:rsidRPr="008539EA">
        <w:rPr>
          <w:color w:val="000000"/>
          <w:sz w:val="18"/>
          <w:szCs w:val="18"/>
          <w:lang w:val="en-US" w:eastAsia="ru-RU"/>
        </w:rPr>
        <w:t xml:space="preserve"> != </w:t>
      </w:r>
      <w:proofErr w:type="spellStart"/>
      <w:r w:rsidRPr="008539EA">
        <w:rPr>
          <w:color w:val="808080"/>
          <w:sz w:val="18"/>
          <w:szCs w:val="18"/>
          <w:lang w:val="en-US" w:eastAsia="ru-RU"/>
        </w:rPr>
        <w:t>r</w:t>
      </w:r>
      <w:r w:rsidRPr="008539EA">
        <w:rPr>
          <w:color w:val="000000"/>
          <w:sz w:val="18"/>
          <w:szCs w:val="18"/>
          <w:lang w:val="en-US" w:eastAsia="ru-RU"/>
        </w:rPr>
        <w:t>.end</w:t>
      </w:r>
      <w:proofErr w:type="spellEnd"/>
      <w:r w:rsidRPr="008539EA">
        <w:rPr>
          <w:color w:val="000000"/>
          <w:sz w:val="18"/>
          <w:szCs w:val="18"/>
          <w:lang w:val="en-US" w:eastAsia="ru-RU"/>
        </w:rPr>
        <w:t>(); ++</w:t>
      </w:r>
      <w:proofErr w:type="spellStart"/>
      <w:r w:rsidRPr="008539EA">
        <w:rPr>
          <w:color w:val="000000"/>
          <w:sz w:val="18"/>
          <w:szCs w:val="18"/>
          <w:lang w:val="en-US" w:eastAsia="ru-RU"/>
        </w:rPr>
        <w:t>i</w:t>
      </w:r>
      <w:proofErr w:type="spellEnd"/>
      <w:r w:rsidRPr="008539EA">
        <w:rPr>
          <w:color w:val="000000"/>
          <w:sz w:val="18"/>
          <w:szCs w:val="18"/>
          <w:lang w:val="en-US" w:eastAsia="ru-RU"/>
        </w:rPr>
        <w:t>)</w:t>
      </w:r>
    </w:p>
    <w:p w:rsidR="008539EA" w:rsidRPr="008539EA" w:rsidRDefault="008539EA" w:rsidP="008539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color w:val="000000"/>
          <w:sz w:val="18"/>
          <w:szCs w:val="18"/>
          <w:lang w:val="en-US" w:eastAsia="ru-RU"/>
        </w:rPr>
      </w:pPr>
      <w:r w:rsidRPr="008539EA">
        <w:rPr>
          <w:color w:val="000000"/>
          <w:sz w:val="18"/>
          <w:szCs w:val="18"/>
          <w:lang w:val="en-US" w:eastAsia="ru-RU"/>
        </w:rPr>
        <w:tab/>
      </w:r>
      <w:r w:rsidRPr="008539EA">
        <w:rPr>
          <w:color w:val="000000"/>
          <w:sz w:val="18"/>
          <w:szCs w:val="18"/>
          <w:lang w:val="en-US" w:eastAsia="ru-RU"/>
        </w:rPr>
        <w:tab/>
      </w:r>
      <w:r w:rsidRPr="008539EA">
        <w:rPr>
          <w:color w:val="000000"/>
          <w:sz w:val="18"/>
          <w:szCs w:val="18"/>
          <w:lang w:val="en-US" w:eastAsia="ru-RU"/>
        </w:rPr>
        <w:tab/>
      </w:r>
      <w:r w:rsidRPr="008539EA">
        <w:rPr>
          <w:color w:val="000000"/>
          <w:sz w:val="18"/>
          <w:szCs w:val="18"/>
          <w:lang w:val="en-US" w:eastAsia="ru-RU"/>
        </w:rPr>
        <w:tab/>
        <w:t>{</w:t>
      </w:r>
    </w:p>
    <w:p w:rsidR="008539EA" w:rsidRPr="008539EA" w:rsidRDefault="008539EA" w:rsidP="008539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color w:val="000000"/>
          <w:sz w:val="18"/>
          <w:szCs w:val="18"/>
          <w:lang w:val="en-US" w:eastAsia="ru-RU"/>
        </w:rPr>
      </w:pPr>
      <w:r w:rsidRPr="008539EA">
        <w:rPr>
          <w:color w:val="000000"/>
          <w:sz w:val="18"/>
          <w:szCs w:val="18"/>
          <w:lang w:val="en-US" w:eastAsia="ru-RU"/>
        </w:rPr>
        <w:tab/>
      </w:r>
      <w:r w:rsidRPr="008539EA">
        <w:rPr>
          <w:color w:val="000000"/>
          <w:sz w:val="18"/>
          <w:szCs w:val="18"/>
          <w:lang w:val="en-US" w:eastAsia="ru-RU"/>
        </w:rPr>
        <w:tab/>
      </w:r>
      <w:r w:rsidRPr="008539EA">
        <w:rPr>
          <w:color w:val="000000"/>
          <w:sz w:val="18"/>
          <w:szCs w:val="18"/>
          <w:lang w:val="en-US" w:eastAsia="ru-RU"/>
        </w:rPr>
        <w:tab/>
      </w:r>
      <w:r w:rsidRPr="008539EA">
        <w:rPr>
          <w:color w:val="000000"/>
          <w:sz w:val="18"/>
          <w:szCs w:val="18"/>
          <w:lang w:val="en-US" w:eastAsia="ru-RU"/>
        </w:rPr>
        <w:tab/>
      </w:r>
      <w:r w:rsidRPr="008539EA">
        <w:rPr>
          <w:color w:val="000000"/>
          <w:sz w:val="18"/>
          <w:szCs w:val="18"/>
          <w:lang w:val="en-US" w:eastAsia="ru-RU"/>
        </w:rPr>
        <w:tab/>
      </w:r>
      <w:proofErr w:type="gramStart"/>
      <w:r w:rsidRPr="008539EA">
        <w:rPr>
          <w:color w:val="0000FF"/>
          <w:sz w:val="18"/>
          <w:szCs w:val="18"/>
          <w:lang w:val="en-US" w:eastAsia="ru-RU"/>
        </w:rPr>
        <w:t>for</w:t>
      </w:r>
      <w:proofErr w:type="gramEnd"/>
      <w:r w:rsidRPr="008539EA">
        <w:rPr>
          <w:color w:val="000000"/>
          <w:sz w:val="18"/>
          <w:szCs w:val="18"/>
          <w:lang w:val="en-US" w:eastAsia="ru-RU"/>
        </w:rPr>
        <w:t xml:space="preserve"> (</w:t>
      </w:r>
      <w:proofErr w:type="spellStart"/>
      <w:r w:rsidRPr="008539EA">
        <w:rPr>
          <w:color w:val="2B91AF"/>
          <w:sz w:val="18"/>
          <w:szCs w:val="18"/>
          <w:lang w:val="en-US" w:eastAsia="ru-RU"/>
        </w:rPr>
        <w:t>size_t</w:t>
      </w:r>
      <w:proofErr w:type="spellEnd"/>
      <w:r w:rsidRPr="008539EA">
        <w:rPr>
          <w:color w:val="000000"/>
          <w:sz w:val="18"/>
          <w:szCs w:val="18"/>
          <w:lang w:val="en-US" w:eastAsia="ru-RU"/>
        </w:rPr>
        <w:t xml:space="preserve"> j = 0; j &lt; </w:t>
      </w:r>
      <w:r w:rsidRPr="008539EA">
        <w:rPr>
          <w:color w:val="808080"/>
          <w:sz w:val="18"/>
          <w:szCs w:val="18"/>
          <w:lang w:val="en-US" w:eastAsia="ru-RU"/>
        </w:rPr>
        <w:t>N</w:t>
      </w:r>
      <w:r w:rsidRPr="008539EA">
        <w:rPr>
          <w:color w:val="000000"/>
          <w:sz w:val="18"/>
          <w:szCs w:val="18"/>
          <w:lang w:val="en-US" w:eastAsia="ru-RU"/>
        </w:rPr>
        <w:t>; ++j)</w:t>
      </w:r>
    </w:p>
    <w:p w:rsidR="008539EA" w:rsidRDefault="008539EA" w:rsidP="008539EA">
      <w:pPr>
        <w:pStyle w:val="a4"/>
        <w:ind w:left="2149" w:firstLine="0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:rsidR="008539EA" w:rsidRDefault="008539EA" w:rsidP="008539EA">
      <w:pPr>
        <w:pStyle w:val="a4"/>
        <w:ind w:left="2149" w:firstLine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8539EA" w:rsidRDefault="008539EA" w:rsidP="008539EA">
      <w:pPr>
        <w:pStyle w:val="a4"/>
        <w:numPr>
          <w:ilvl w:val="0"/>
          <w:numId w:val="12"/>
        </w:numPr>
      </w:pPr>
      <w:r>
        <w:t xml:space="preserve">С помощью </w:t>
      </w:r>
      <w:r>
        <w:rPr>
          <w:lang w:val="en-US"/>
        </w:rPr>
        <w:t>task</w:t>
      </w:r>
      <w:r w:rsidRPr="008539EA">
        <w:t>_</w:t>
      </w:r>
      <w:r>
        <w:rPr>
          <w:lang w:val="en-US"/>
        </w:rPr>
        <w:t>group</w:t>
      </w:r>
      <w:r>
        <w:t xml:space="preserve"> потоки выполняют параллельные перемножения</w:t>
      </w:r>
    </w:p>
    <w:p w:rsidR="008539EA" w:rsidRPr="008539EA" w:rsidRDefault="008539EA" w:rsidP="008539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2B91AF"/>
          <w:sz w:val="19"/>
          <w:szCs w:val="19"/>
          <w:lang w:eastAsia="ru-RU"/>
        </w:rPr>
        <w:t xml:space="preserve">              </w:t>
      </w:r>
      <w:proofErr w:type="spellStart"/>
      <w:proofErr w:type="gramStart"/>
      <w:r w:rsidRPr="008539EA">
        <w:rPr>
          <w:rFonts w:ascii="Consolas" w:hAnsi="Consolas" w:cs="Consolas"/>
          <w:color w:val="2B91AF"/>
          <w:sz w:val="19"/>
          <w:szCs w:val="19"/>
          <w:lang w:val="en-US" w:eastAsia="ru-RU"/>
        </w:rPr>
        <w:t>task_group</w:t>
      </w:r>
      <w:proofErr w:type="spellEnd"/>
      <w:proofErr w:type="gramEnd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TMP;</w:t>
      </w:r>
    </w:p>
    <w:p w:rsidR="008539EA" w:rsidRPr="008539EA" w:rsidRDefault="008539EA" w:rsidP="008539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TMP.run</w:t>
      </w:r>
      <w:proofErr w:type="spellEnd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[&amp;] { TMP1 = Add(A[0], A[3], </w:t>
      </w:r>
      <w:r w:rsidRPr="008539EA">
        <w:rPr>
          <w:rFonts w:ascii="Consolas" w:hAnsi="Consolas" w:cs="Consolas"/>
          <w:color w:val="808080"/>
          <w:sz w:val="19"/>
          <w:szCs w:val="19"/>
          <w:lang w:val="en-US" w:eastAsia="ru-RU"/>
        </w:rPr>
        <w:t>N</w:t>
      </w:r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); });</w:t>
      </w:r>
    </w:p>
    <w:p w:rsidR="008539EA" w:rsidRPr="008539EA" w:rsidRDefault="008539EA" w:rsidP="008539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TMP.run</w:t>
      </w:r>
      <w:proofErr w:type="spellEnd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[&amp;] { TMP2 = Add(B[0], B[3], </w:t>
      </w:r>
      <w:r w:rsidRPr="008539EA">
        <w:rPr>
          <w:rFonts w:ascii="Consolas" w:hAnsi="Consolas" w:cs="Consolas"/>
          <w:color w:val="808080"/>
          <w:sz w:val="19"/>
          <w:szCs w:val="19"/>
          <w:lang w:val="en-US" w:eastAsia="ru-RU"/>
        </w:rPr>
        <w:t>N</w:t>
      </w:r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); });</w:t>
      </w:r>
    </w:p>
    <w:p w:rsidR="008539EA" w:rsidRPr="008539EA" w:rsidRDefault="008539EA" w:rsidP="008539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TMP.run</w:t>
      </w:r>
      <w:proofErr w:type="spellEnd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[&amp;] { TMP3 = Add(A[2], A[3], </w:t>
      </w:r>
      <w:r w:rsidRPr="008539EA">
        <w:rPr>
          <w:rFonts w:ascii="Consolas" w:hAnsi="Consolas" w:cs="Consolas"/>
          <w:color w:val="808080"/>
          <w:sz w:val="19"/>
          <w:szCs w:val="19"/>
          <w:lang w:val="en-US" w:eastAsia="ru-RU"/>
        </w:rPr>
        <w:t>N</w:t>
      </w:r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); });</w:t>
      </w:r>
    </w:p>
    <w:p w:rsidR="008539EA" w:rsidRPr="008539EA" w:rsidRDefault="008539EA" w:rsidP="008539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TMP.run</w:t>
      </w:r>
      <w:proofErr w:type="spellEnd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[&amp;] { TMP4 = Sub(B[1], B[3], </w:t>
      </w:r>
      <w:r w:rsidRPr="008539EA">
        <w:rPr>
          <w:rFonts w:ascii="Consolas" w:hAnsi="Consolas" w:cs="Consolas"/>
          <w:color w:val="808080"/>
          <w:sz w:val="19"/>
          <w:szCs w:val="19"/>
          <w:lang w:val="en-US" w:eastAsia="ru-RU"/>
        </w:rPr>
        <w:t>N</w:t>
      </w:r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); });</w:t>
      </w:r>
    </w:p>
    <w:p w:rsidR="008539EA" w:rsidRPr="008539EA" w:rsidRDefault="008539EA" w:rsidP="008539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TMP.run</w:t>
      </w:r>
      <w:proofErr w:type="spellEnd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[&amp;] { TMP5 = Sub(B[2], B[0], </w:t>
      </w:r>
      <w:r w:rsidRPr="008539EA">
        <w:rPr>
          <w:rFonts w:ascii="Consolas" w:hAnsi="Consolas" w:cs="Consolas"/>
          <w:color w:val="808080"/>
          <w:sz w:val="19"/>
          <w:szCs w:val="19"/>
          <w:lang w:val="en-US" w:eastAsia="ru-RU"/>
        </w:rPr>
        <w:t>N</w:t>
      </w:r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); });</w:t>
      </w:r>
    </w:p>
    <w:p w:rsidR="008539EA" w:rsidRPr="008539EA" w:rsidRDefault="008539EA" w:rsidP="008539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TMP.run</w:t>
      </w:r>
      <w:proofErr w:type="spellEnd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[&amp;] { TMP6 = Add(A[0], A[1], </w:t>
      </w:r>
      <w:r w:rsidRPr="008539EA">
        <w:rPr>
          <w:rFonts w:ascii="Consolas" w:hAnsi="Consolas" w:cs="Consolas"/>
          <w:color w:val="808080"/>
          <w:sz w:val="19"/>
          <w:szCs w:val="19"/>
          <w:lang w:val="en-US" w:eastAsia="ru-RU"/>
        </w:rPr>
        <w:t>N</w:t>
      </w:r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); });</w:t>
      </w:r>
    </w:p>
    <w:p w:rsidR="008539EA" w:rsidRPr="008539EA" w:rsidRDefault="008539EA" w:rsidP="008539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TMP.run</w:t>
      </w:r>
      <w:proofErr w:type="spellEnd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[&amp;] { TMP7 = Sub(A[2], A[0], </w:t>
      </w:r>
      <w:r w:rsidRPr="008539EA">
        <w:rPr>
          <w:rFonts w:ascii="Consolas" w:hAnsi="Consolas" w:cs="Consolas"/>
          <w:color w:val="808080"/>
          <w:sz w:val="19"/>
          <w:szCs w:val="19"/>
          <w:lang w:val="en-US" w:eastAsia="ru-RU"/>
        </w:rPr>
        <w:t>N</w:t>
      </w:r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); });</w:t>
      </w:r>
    </w:p>
    <w:p w:rsidR="008539EA" w:rsidRPr="008539EA" w:rsidRDefault="008539EA" w:rsidP="008539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TMP.run</w:t>
      </w:r>
      <w:proofErr w:type="spellEnd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[&amp;] { TMP8 = Add(B[0], B[1], </w:t>
      </w:r>
      <w:r w:rsidRPr="008539EA">
        <w:rPr>
          <w:rFonts w:ascii="Consolas" w:hAnsi="Consolas" w:cs="Consolas"/>
          <w:color w:val="808080"/>
          <w:sz w:val="19"/>
          <w:szCs w:val="19"/>
          <w:lang w:val="en-US" w:eastAsia="ru-RU"/>
        </w:rPr>
        <w:t>N</w:t>
      </w:r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); });</w:t>
      </w:r>
    </w:p>
    <w:p w:rsidR="008539EA" w:rsidRPr="008539EA" w:rsidRDefault="008539EA" w:rsidP="008539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TMP.run</w:t>
      </w:r>
      <w:proofErr w:type="spellEnd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[&amp;] { TMP9 = Sub(A[1], A[3], </w:t>
      </w:r>
      <w:r w:rsidRPr="008539EA">
        <w:rPr>
          <w:rFonts w:ascii="Consolas" w:hAnsi="Consolas" w:cs="Consolas"/>
          <w:color w:val="808080"/>
          <w:sz w:val="19"/>
          <w:szCs w:val="19"/>
          <w:lang w:val="en-US" w:eastAsia="ru-RU"/>
        </w:rPr>
        <w:t>N</w:t>
      </w:r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); });</w:t>
      </w:r>
    </w:p>
    <w:p w:rsidR="008539EA" w:rsidRPr="008539EA" w:rsidRDefault="008539EA" w:rsidP="008539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TMP.run</w:t>
      </w:r>
      <w:proofErr w:type="spellEnd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[&amp;] { TMP10 = Add(B[2], B[3], </w:t>
      </w:r>
      <w:r w:rsidRPr="008539EA">
        <w:rPr>
          <w:rFonts w:ascii="Consolas" w:hAnsi="Consolas" w:cs="Consolas"/>
          <w:color w:val="808080"/>
          <w:sz w:val="19"/>
          <w:szCs w:val="19"/>
          <w:lang w:val="en-US" w:eastAsia="ru-RU"/>
        </w:rPr>
        <w:t>N</w:t>
      </w:r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); });</w:t>
      </w:r>
    </w:p>
    <w:p w:rsidR="008539EA" w:rsidRPr="008539EA" w:rsidRDefault="008539EA" w:rsidP="008539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TMP.wait</w:t>
      </w:r>
      <w:proofErr w:type="spellEnd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8539EA" w:rsidRPr="008539EA" w:rsidRDefault="008539EA" w:rsidP="008539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8539EA" w:rsidRPr="008539EA" w:rsidRDefault="008539EA" w:rsidP="008539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8539EA">
        <w:rPr>
          <w:rFonts w:ascii="Consolas" w:hAnsi="Consolas" w:cs="Consolas"/>
          <w:color w:val="2B91AF"/>
          <w:sz w:val="19"/>
          <w:szCs w:val="19"/>
          <w:lang w:val="en-US" w:eastAsia="ru-RU"/>
        </w:rPr>
        <w:t>task_group</w:t>
      </w:r>
      <w:proofErr w:type="spellEnd"/>
      <w:proofErr w:type="gramEnd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p;</w:t>
      </w:r>
    </w:p>
    <w:p w:rsidR="008539EA" w:rsidRPr="008539EA" w:rsidRDefault="008539EA" w:rsidP="008539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p.run</w:t>
      </w:r>
      <w:proofErr w:type="spellEnd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[&amp;] { P[0] = </w:t>
      </w:r>
      <w:proofErr w:type="spellStart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Str_alg</w:t>
      </w:r>
      <w:proofErr w:type="spellEnd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(TMP1, TMP2, </w:t>
      </w:r>
      <w:r w:rsidRPr="008539EA">
        <w:rPr>
          <w:rFonts w:ascii="Consolas" w:hAnsi="Consolas" w:cs="Consolas"/>
          <w:color w:val="808080"/>
          <w:sz w:val="19"/>
          <w:szCs w:val="19"/>
          <w:lang w:val="en-US" w:eastAsia="ru-RU"/>
        </w:rPr>
        <w:t>N</w:t>
      </w:r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539EA">
        <w:rPr>
          <w:rFonts w:ascii="Consolas" w:hAnsi="Consolas" w:cs="Consolas"/>
          <w:color w:val="808080"/>
          <w:sz w:val="19"/>
          <w:szCs w:val="19"/>
          <w:lang w:val="en-US" w:eastAsia="ru-RU"/>
        </w:rPr>
        <w:t>threshold</w:t>
      </w:r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); });</w:t>
      </w:r>
    </w:p>
    <w:p w:rsidR="008539EA" w:rsidRPr="008539EA" w:rsidRDefault="008539EA" w:rsidP="008539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p.run</w:t>
      </w:r>
      <w:proofErr w:type="spellEnd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[&amp;] { P[1] = </w:t>
      </w:r>
      <w:proofErr w:type="spellStart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Str_alg</w:t>
      </w:r>
      <w:proofErr w:type="spellEnd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(TMP3, B[0], </w:t>
      </w:r>
      <w:r w:rsidRPr="008539EA">
        <w:rPr>
          <w:rFonts w:ascii="Consolas" w:hAnsi="Consolas" w:cs="Consolas"/>
          <w:color w:val="808080"/>
          <w:sz w:val="19"/>
          <w:szCs w:val="19"/>
          <w:lang w:val="en-US" w:eastAsia="ru-RU"/>
        </w:rPr>
        <w:t>N</w:t>
      </w:r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539EA">
        <w:rPr>
          <w:rFonts w:ascii="Consolas" w:hAnsi="Consolas" w:cs="Consolas"/>
          <w:color w:val="808080"/>
          <w:sz w:val="19"/>
          <w:szCs w:val="19"/>
          <w:lang w:val="en-US" w:eastAsia="ru-RU"/>
        </w:rPr>
        <w:t>threshold</w:t>
      </w:r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); });</w:t>
      </w:r>
    </w:p>
    <w:p w:rsidR="008539EA" w:rsidRPr="008539EA" w:rsidRDefault="008539EA" w:rsidP="008539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p.run</w:t>
      </w:r>
      <w:proofErr w:type="spellEnd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[&amp;] { P[2] = </w:t>
      </w:r>
      <w:proofErr w:type="spellStart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Str_alg</w:t>
      </w:r>
      <w:proofErr w:type="spellEnd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(A[0], TMP4, </w:t>
      </w:r>
      <w:r w:rsidRPr="008539EA">
        <w:rPr>
          <w:rFonts w:ascii="Consolas" w:hAnsi="Consolas" w:cs="Consolas"/>
          <w:color w:val="808080"/>
          <w:sz w:val="19"/>
          <w:szCs w:val="19"/>
          <w:lang w:val="en-US" w:eastAsia="ru-RU"/>
        </w:rPr>
        <w:t>N</w:t>
      </w:r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539EA">
        <w:rPr>
          <w:rFonts w:ascii="Consolas" w:hAnsi="Consolas" w:cs="Consolas"/>
          <w:color w:val="808080"/>
          <w:sz w:val="19"/>
          <w:szCs w:val="19"/>
          <w:lang w:val="en-US" w:eastAsia="ru-RU"/>
        </w:rPr>
        <w:t>threshold</w:t>
      </w:r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); });</w:t>
      </w:r>
    </w:p>
    <w:p w:rsidR="008539EA" w:rsidRPr="008539EA" w:rsidRDefault="008539EA" w:rsidP="008539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p.run</w:t>
      </w:r>
      <w:proofErr w:type="spellEnd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[&amp;] { P[3] = </w:t>
      </w:r>
      <w:proofErr w:type="spellStart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Str_alg</w:t>
      </w:r>
      <w:proofErr w:type="spellEnd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(A[3], TMP5, </w:t>
      </w:r>
      <w:r w:rsidRPr="008539EA">
        <w:rPr>
          <w:rFonts w:ascii="Consolas" w:hAnsi="Consolas" w:cs="Consolas"/>
          <w:color w:val="808080"/>
          <w:sz w:val="19"/>
          <w:szCs w:val="19"/>
          <w:lang w:val="en-US" w:eastAsia="ru-RU"/>
        </w:rPr>
        <w:t>N</w:t>
      </w:r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539EA">
        <w:rPr>
          <w:rFonts w:ascii="Consolas" w:hAnsi="Consolas" w:cs="Consolas"/>
          <w:color w:val="808080"/>
          <w:sz w:val="19"/>
          <w:szCs w:val="19"/>
          <w:lang w:val="en-US" w:eastAsia="ru-RU"/>
        </w:rPr>
        <w:t>threshold</w:t>
      </w:r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); });</w:t>
      </w:r>
    </w:p>
    <w:p w:rsidR="008539EA" w:rsidRPr="008539EA" w:rsidRDefault="008539EA" w:rsidP="008539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p.run</w:t>
      </w:r>
      <w:proofErr w:type="spellEnd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[&amp;] { P[4] = </w:t>
      </w:r>
      <w:proofErr w:type="spellStart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Str_alg</w:t>
      </w:r>
      <w:proofErr w:type="spellEnd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(TMP6, B[3], </w:t>
      </w:r>
      <w:r w:rsidRPr="008539EA">
        <w:rPr>
          <w:rFonts w:ascii="Consolas" w:hAnsi="Consolas" w:cs="Consolas"/>
          <w:color w:val="808080"/>
          <w:sz w:val="19"/>
          <w:szCs w:val="19"/>
          <w:lang w:val="en-US" w:eastAsia="ru-RU"/>
        </w:rPr>
        <w:t>N</w:t>
      </w:r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539EA">
        <w:rPr>
          <w:rFonts w:ascii="Consolas" w:hAnsi="Consolas" w:cs="Consolas"/>
          <w:color w:val="808080"/>
          <w:sz w:val="19"/>
          <w:szCs w:val="19"/>
          <w:lang w:val="en-US" w:eastAsia="ru-RU"/>
        </w:rPr>
        <w:t>threshold</w:t>
      </w:r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); });</w:t>
      </w:r>
    </w:p>
    <w:p w:rsidR="008539EA" w:rsidRPr="008539EA" w:rsidRDefault="008539EA" w:rsidP="008539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p.run</w:t>
      </w:r>
      <w:proofErr w:type="spellEnd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[&amp;] { P[5] = </w:t>
      </w:r>
      <w:proofErr w:type="spellStart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Str_alg</w:t>
      </w:r>
      <w:proofErr w:type="spellEnd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(TMP7, TMP8, </w:t>
      </w:r>
      <w:r w:rsidRPr="008539EA">
        <w:rPr>
          <w:rFonts w:ascii="Consolas" w:hAnsi="Consolas" w:cs="Consolas"/>
          <w:color w:val="808080"/>
          <w:sz w:val="19"/>
          <w:szCs w:val="19"/>
          <w:lang w:val="en-US" w:eastAsia="ru-RU"/>
        </w:rPr>
        <w:t>N</w:t>
      </w:r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539EA">
        <w:rPr>
          <w:rFonts w:ascii="Consolas" w:hAnsi="Consolas" w:cs="Consolas"/>
          <w:color w:val="808080"/>
          <w:sz w:val="19"/>
          <w:szCs w:val="19"/>
          <w:lang w:val="en-US" w:eastAsia="ru-RU"/>
        </w:rPr>
        <w:t>threshold</w:t>
      </w:r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); });</w:t>
      </w:r>
    </w:p>
    <w:p w:rsidR="008539EA" w:rsidRPr="008539EA" w:rsidRDefault="008539EA" w:rsidP="008539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p.run</w:t>
      </w:r>
      <w:proofErr w:type="spellEnd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[&amp;] { P[6] = </w:t>
      </w:r>
      <w:proofErr w:type="spellStart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Str_alg</w:t>
      </w:r>
      <w:proofErr w:type="spellEnd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(TMP9, TMP10, </w:t>
      </w:r>
      <w:r w:rsidRPr="008539EA">
        <w:rPr>
          <w:rFonts w:ascii="Consolas" w:hAnsi="Consolas" w:cs="Consolas"/>
          <w:color w:val="808080"/>
          <w:sz w:val="19"/>
          <w:szCs w:val="19"/>
          <w:lang w:val="en-US" w:eastAsia="ru-RU"/>
        </w:rPr>
        <w:t>N</w:t>
      </w:r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539EA">
        <w:rPr>
          <w:rFonts w:ascii="Consolas" w:hAnsi="Consolas" w:cs="Consolas"/>
          <w:color w:val="808080"/>
          <w:sz w:val="19"/>
          <w:szCs w:val="19"/>
          <w:lang w:val="en-US" w:eastAsia="ru-RU"/>
        </w:rPr>
        <w:t>threshold</w:t>
      </w:r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); });</w:t>
      </w:r>
    </w:p>
    <w:p w:rsidR="008539EA" w:rsidRPr="008539EA" w:rsidRDefault="008539EA" w:rsidP="008539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p.wait</w:t>
      </w:r>
      <w:proofErr w:type="spellEnd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8539EA" w:rsidRPr="008539EA" w:rsidRDefault="008539EA" w:rsidP="008539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8539EA" w:rsidRPr="008539EA" w:rsidRDefault="008539EA" w:rsidP="008539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8539EA">
        <w:rPr>
          <w:rFonts w:ascii="Consolas" w:hAnsi="Consolas" w:cs="Consolas"/>
          <w:color w:val="2B91AF"/>
          <w:sz w:val="19"/>
          <w:szCs w:val="19"/>
          <w:lang w:val="en-US" w:eastAsia="ru-RU"/>
        </w:rPr>
        <w:t>task_group</w:t>
      </w:r>
      <w:proofErr w:type="spellEnd"/>
      <w:proofErr w:type="gramEnd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c;</w:t>
      </w:r>
    </w:p>
    <w:p w:rsidR="008539EA" w:rsidRPr="008539EA" w:rsidRDefault="008539EA" w:rsidP="008539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c.run</w:t>
      </w:r>
      <w:proofErr w:type="spellEnd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[&amp;] { C[0] = Sub(P[0], P[3], P[6], P[4], </w:t>
      </w:r>
      <w:r w:rsidRPr="008539EA">
        <w:rPr>
          <w:rFonts w:ascii="Consolas" w:hAnsi="Consolas" w:cs="Consolas"/>
          <w:color w:val="808080"/>
          <w:sz w:val="19"/>
          <w:szCs w:val="19"/>
          <w:lang w:val="en-US" w:eastAsia="ru-RU"/>
        </w:rPr>
        <w:t>N</w:t>
      </w:r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); });</w:t>
      </w:r>
    </w:p>
    <w:p w:rsidR="008539EA" w:rsidRPr="008539EA" w:rsidRDefault="008539EA" w:rsidP="008539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c.run</w:t>
      </w:r>
      <w:proofErr w:type="spellEnd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[&amp;] { C[1] = Add(P[2], P[4], </w:t>
      </w:r>
      <w:r w:rsidRPr="008539EA">
        <w:rPr>
          <w:rFonts w:ascii="Consolas" w:hAnsi="Consolas" w:cs="Consolas"/>
          <w:color w:val="808080"/>
          <w:sz w:val="19"/>
          <w:szCs w:val="19"/>
          <w:lang w:val="en-US" w:eastAsia="ru-RU"/>
        </w:rPr>
        <w:t>N</w:t>
      </w:r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); });</w:t>
      </w:r>
    </w:p>
    <w:p w:rsidR="008539EA" w:rsidRPr="008539EA" w:rsidRDefault="008539EA" w:rsidP="008539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c.run</w:t>
      </w:r>
      <w:proofErr w:type="spellEnd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[&amp;] { C[2] = Add(P[1], P[3], </w:t>
      </w:r>
      <w:r w:rsidRPr="008539EA">
        <w:rPr>
          <w:rFonts w:ascii="Consolas" w:hAnsi="Consolas" w:cs="Consolas"/>
          <w:color w:val="808080"/>
          <w:sz w:val="19"/>
          <w:szCs w:val="19"/>
          <w:lang w:val="en-US" w:eastAsia="ru-RU"/>
        </w:rPr>
        <w:t>N</w:t>
      </w:r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); });</w:t>
      </w:r>
    </w:p>
    <w:p w:rsidR="008539EA" w:rsidRPr="008539EA" w:rsidRDefault="008539EA" w:rsidP="008539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c.run</w:t>
      </w:r>
      <w:proofErr w:type="spellEnd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[&amp;] { C[3] = Sub(P[0], P[2], P[5], P[1], </w:t>
      </w:r>
      <w:r w:rsidRPr="008539EA">
        <w:rPr>
          <w:rFonts w:ascii="Consolas" w:hAnsi="Consolas" w:cs="Consolas"/>
          <w:color w:val="808080"/>
          <w:sz w:val="19"/>
          <w:szCs w:val="19"/>
          <w:lang w:val="en-US" w:eastAsia="ru-RU"/>
        </w:rPr>
        <w:t>N</w:t>
      </w:r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>); });</w:t>
      </w:r>
    </w:p>
    <w:p w:rsidR="008539EA" w:rsidRPr="008539EA" w:rsidRDefault="008539EA" w:rsidP="008539EA">
      <w:pPr>
        <w:ind w:firstLine="0"/>
        <w:rPr>
          <w:ins w:id="104" w:author="Антон Половинкин" w:date="2020-05-16T01:36:00Z"/>
        </w:rPr>
      </w:pPr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539EA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8539EA">
        <w:rPr>
          <w:rFonts w:ascii="Consolas" w:hAnsi="Consolas" w:cs="Consolas"/>
          <w:color w:val="000000"/>
          <w:sz w:val="19"/>
          <w:szCs w:val="19"/>
          <w:lang w:eastAsia="ru-RU"/>
        </w:rPr>
        <w:t>c.wait</w:t>
      </w:r>
      <w:proofErr w:type="spellEnd"/>
      <w:r w:rsidRPr="008539EA">
        <w:rPr>
          <w:rFonts w:ascii="Consolas" w:hAnsi="Consolas" w:cs="Consolas"/>
          <w:color w:val="000000"/>
          <w:sz w:val="19"/>
          <w:szCs w:val="19"/>
          <w:lang w:eastAsia="ru-RU"/>
        </w:rPr>
        <w:t>();</w:t>
      </w:r>
    </w:p>
    <w:p w:rsidR="00104298" w:rsidRPr="008539EA" w:rsidRDefault="008539EA" w:rsidP="00D1481F">
      <w:pPr>
        <w:pStyle w:val="1"/>
        <w:ind w:firstLine="0"/>
      </w:pPr>
      <w:r>
        <w:lastRenderedPageBreak/>
        <w:t>Программная реализация</w:t>
      </w:r>
    </w:p>
    <w:p w:rsidR="00104298" w:rsidRDefault="00104298" w:rsidP="00104298">
      <w:pPr>
        <w:pStyle w:val="2"/>
      </w:pPr>
      <w:r>
        <w:t>Необходимые функции</w:t>
      </w:r>
    </w:p>
    <w:p w:rsidR="00104298" w:rsidRDefault="00104298" w:rsidP="00104298">
      <w:pPr>
        <w:rPr>
          <w:rFonts w:ascii="Consolas" w:hAnsi="Consolas" w:cs="Consolas"/>
          <w:color w:val="000000"/>
          <w:sz w:val="19"/>
          <w:szCs w:val="19"/>
          <w:lang w:eastAsia="ru-R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CreateMatrix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-создаем матрицу</w:t>
      </w:r>
    </w:p>
    <w:p w:rsidR="00104298" w:rsidRDefault="00104298" w:rsidP="00104298">
      <w:pPr>
        <w:rPr>
          <w:rFonts w:ascii="Consolas" w:hAnsi="Consolas" w:cs="Consolas"/>
          <w:color w:val="000000"/>
          <w:sz w:val="19"/>
          <w:szCs w:val="19"/>
          <w:lang w:eastAsia="ru-R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GenerateRandomMatrix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-заполняем числами типа 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double</w:t>
      </w:r>
    </w:p>
    <w:p w:rsidR="00104298" w:rsidRDefault="00104298" w:rsidP="00104298">
      <w:pPr>
        <w:rPr>
          <w:rFonts w:ascii="Consolas" w:hAnsi="Consolas" w:cs="Consolas"/>
          <w:color w:val="000000"/>
          <w:sz w:val="19"/>
          <w:szCs w:val="19"/>
          <w:lang w:eastAsia="ru-R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-делаем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матрциу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плотной</w:t>
      </w:r>
    </w:p>
    <w:p w:rsidR="00104298" w:rsidRDefault="00104298" w:rsidP="00104298">
      <w:pPr>
        <w:rPr>
          <w:rFonts w:ascii="Consolas" w:hAnsi="Consolas" w:cs="Consolas"/>
          <w:color w:val="000000"/>
          <w:sz w:val="19"/>
          <w:szCs w:val="19"/>
          <w:lang w:eastAsia="ru-R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Simple_Mmult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-обычный метод перемножения строчки на столбец</w:t>
      </w:r>
    </w:p>
    <w:p w:rsidR="00104298" w:rsidRDefault="00104298" w:rsidP="00104298">
      <w:pPr>
        <w:rPr>
          <w:rFonts w:ascii="Consolas" w:hAnsi="Consolas" w:cs="Consolas"/>
          <w:color w:val="000000"/>
          <w:sz w:val="19"/>
          <w:szCs w:val="19"/>
          <w:lang w:eastAsia="ru-R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ru-RU"/>
        </w:rPr>
        <w:t>2)-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>сумма 2х матриц</w:t>
      </w:r>
    </w:p>
    <w:p w:rsidR="00104298" w:rsidRDefault="00104298" w:rsidP="00104298">
      <w:pPr>
        <w:rPr>
          <w:rFonts w:ascii="Consolas" w:hAnsi="Consolas" w:cs="Consolas"/>
          <w:color w:val="000000"/>
          <w:sz w:val="19"/>
          <w:szCs w:val="19"/>
          <w:lang w:eastAsia="ru-R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ru-RU"/>
        </w:rPr>
        <w:t>4)-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>сумма 4х матриц</w:t>
      </w:r>
    </w:p>
    <w:p w:rsidR="00104298" w:rsidRDefault="00104298" w:rsidP="00104298">
      <w:pPr>
        <w:rPr>
          <w:rFonts w:ascii="Consolas" w:hAnsi="Consolas" w:cs="Consolas"/>
          <w:color w:val="000000"/>
          <w:sz w:val="19"/>
          <w:szCs w:val="19"/>
          <w:lang w:eastAsia="ru-R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-вычитание двух матриц</w:t>
      </w:r>
    </w:p>
    <w:p w:rsidR="00104298" w:rsidRDefault="00104298" w:rsidP="00104298">
      <w:pPr>
        <w:rPr>
          <w:rFonts w:ascii="Consolas" w:hAnsi="Consolas" w:cs="Consolas"/>
          <w:color w:val="000000"/>
          <w:sz w:val="19"/>
          <w:szCs w:val="19"/>
          <w:lang w:eastAsia="ru-R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-сумма 3х и вычитание 3ей матрицы</w:t>
      </w:r>
    </w:p>
    <w:p w:rsidR="00104298" w:rsidRDefault="00104298" w:rsidP="00104298">
      <w:pPr>
        <w:rPr>
          <w:rFonts w:ascii="Consolas" w:hAnsi="Consolas" w:cs="Consolas"/>
          <w:color w:val="000000"/>
          <w:sz w:val="19"/>
          <w:szCs w:val="19"/>
          <w:lang w:eastAsia="ru-R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Str_alg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-алгоритм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Штрассена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последовательный</w:t>
      </w:r>
    </w:p>
    <w:p w:rsidR="00104298" w:rsidRPr="00104298" w:rsidRDefault="00104298" w:rsidP="00104298">
      <w:pPr>
        <w:rPr>
          <w:rFonts w:ascii="Consolas" w:hAnsi="Consolas" w:cs="Consolas"/>
          <w:color w:val="000000"/>
          <w:sz w:val="19"/>
          <w:szCs w:val="19"/>
          <w:lang w:eastAsia="ru-R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Str_alg_omp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-алгоритм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Штрассена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с помощью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OpenMP</w:t>
      </w:r>
      <w:proofErr w:type="spellEnd"/>
    </w:p>
    <w:p w:rsidR="00104298" w:rsidRPr="00D1481F" w:rsidRDefault="00104298" w:rsidP="00D1481F">
      <w:pPr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Str_alg_tbb</w:t>
      </w:r>
      <w:proofErr w:type="spellEnd"/>
      <w:r w:rsidRPr="00104298">
        <w:rPr>
          <w:rFonts w:ascii="Consolas" w:hAnsi="Consolas" w:cs="Consolas"/>
          <w:color w:val="000000"/>
          <w:sz w:val="19"/>
          <w:szCs w:val="19"/>
          <w:lang w:eastAsia="ru-RU"/>
        </w:rPr>
        <w:t>-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алгоритм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Штрассена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с помощью </w:t>
      </w:r>
      <w:r w:rsidR="00D1481F">
        <w:rPr>
          <w:rFonts w:ascii="Consolas" w:hAnsi="Consolas" w:cs="Consolas"/>
          <w:color w:val="000000"/>
          <w:sz w:val="19"/>
          <w:szCs w:val="19"/>
          <w:lang w:val="en-US" w:eastAsia="ru-RU"/>
        </w:rPr>
        <w:t>TBB</w:t>
      </w:r>
    </w:p>
    <w:p w:rsidR="00104298" w:rsidRDefault="00104298" w:rsidP="00D1481F">
      <w:pPr>
        <w:pStyle w:val="2"/>
        <w:ind w:firstLine="0"/>
      </w:pPr>
      <w:r>
        <w:t>Тестирование программы</w:t>
      </w:r>
    </w:p>
    <w:p w:rsidR="001110BA" w:rsidRPr="009573ED" w:rsidRDefault="001110BA" w:rsidP="001110BA">
      <w:r>
        <w:t xml:space="preserve">Тестирование проходит на компьютере с характеристиками: 8Гб оперативной памяти, процессор: </w:t>
      </w:r>
      <w:r>
        <w:rPr>
          <w:lang w:val="en-US"/>
        </w:rPr>
        <w:t>AMD</w:t>
      </w:r>
      <w:r w:rsidRPr="001110BA">
        <w:t xml:space="preserve"> </w:t>
      </w:r>
      <w:r>
        <w:rPr>
          <w:lang w:val="en-US"/>
        </w:rPr>
        <w:t>RYZEN</w:t>
      </w:r>
      <w:r w:rsidRPr="001110BA">
        <w:t xml:space="preserve"> 5 3550</w:t>
      </w:r>
      <w:r>
        <w:rPr>
          <w:lang w:val="en-US"/>
        </w:rPr>
        <w:t>H</w:t>
      </w:r>
    </w:p>
    <w:p w:rsidR="00D1481F" w:rsidRDefault="001110BA" w:rsidP="00D1481F">
      <w:r>
        <w:t>Матрица размером 1024</w:t>
      </w:r>
      <w:r w:rsidR="009573ED">
        <w:t xml:space="preserve"> </w:t>
      </w:r>
      <w:r>
        <w:t>х</w:t>
      </w:r>
      <w:r w:rsidR="009573ED">
        <w:t xml:space="preserve"> </w:t>
      </w:r>
      <w:r>
        <w:t>1024,</w:t>
      </w:r>
      <w:r w:rsidR="009573ED">
        <w:t xml:space="preserve"> </w:t>
      </w:r>
      <w:bookmarkStart w:id="105" w:name="_GoBack"/>
      <w:bookmarkEnd w:id="105"/>
      <w:r>
        <w:t>критическое значение:64(когда применяется обычный алгоритм)</w:t>
      </w:r>
      <w:r w:rsidR="00C10646">
        <w:t>. Время измеряется в секундах</w:t>
      </w:r>
    </w:p>
    <w:p w:rsidR="00D1481F" w:rsidRDefault="001110BA" w:rsidP="00D1481F">
      <w:r>
        <w:t>Данные получились следующие</w:t>
      </w:r>
      <w:r w:rsidR="0062611F">
        <w:t>:</w:t>
      </w:r>
    </w:p>
    <w:tbl>
      <w:tblPr>
        <w:tblStyle w:val="ad"/>
        <w:tblW w:w="0" w:type="auto"/>
        <w:tblInd w:w="1129" w:type="dxa"/>
        <w:tblLook w:val="04A0" w:firstRow="1" w:lastRow="0" w:firstColumn="1" w:lastColumn="0" w:noHBand="0" w:noVBand="1"/>
      </w:tblPr>
      <w:tblGrid>
        <w:gridCol w:w="1295"/>
        <w:gridCol w:w="2446"/>
        <w:gridCol w:w="2381"/>
        <w:gridCol w:w="2381"/>
      </w:tblGrid>
      <w:tr w:rsidR="001110BA" w:rsidTr="001110BA">
        <w:trPr>
          <w:trHeight w:val="941"/>
        </w:trPr>
        <w:tc>
          <w:tcPr>
            <w:tcW w:w="1295" w:type="dxa"/>
          </w:tcPr>
          <w:p w:rsidR="001110BA" w:rsidRDefault="001110BA" w:rsidP="001110BA">
            <w:pPr>
              <w:ind w:firstLine="0"/>
            </w:pPr>
          </w:p>
        </w:tc>
        <w:tc>
          <w:tcPr>
            <w:tcW w:w="2446" w:type="dxa"/>
          </w:tcPr>
          <w:p w:rsidR="001110BA" w:rsidRPr="001110BA" w:rsidRDefault="001110BA" w:rsidP="001110BA">
            <w:pPr>
              <w:ind w:firstLine="0"/>
              <w:jc w:val="center"/>
              <w:rPr>
                <w:b/>
                <w:szCs w:val="24"/>
              </w:rPr>
            </w:pPr>
            <w:r w:rsidRPr="001110BA">
              <w:rPr>
                <w:b/>
                <w:szCs w:val="24"/>
              </w:rPr>
              <w:t>Последовательная версия</w:t>
            </w:r>
          </w:p>
        </w:tc>
        <w:tc>
          <w:tcPr>
            <w:tcW w:w="2381" w:type="dxa"/>
          </w:tcPr>
          <w:p w:rsidR="001110BA" w:rsidRPr="001110BA" w:rsidRDefault="001110BA" w:rsidP="001110BA">
            <w:pPr>
              <w:ind w:firstLine="0"/>
              <w:jc w:val="center"/>
              <w:rPr>
                <w:b/>
                <w:szCs w:val="24"/>
              </w:rPr>
            </w:pPr>
            <w:proofErr w:type="spellStart"/>
            <w:r w:rsidRPr="001110BA">
              <w:rPr>
                <w:b/>
                <w:szCs w:val="24"/>
                <w:lang w:val="en-US"/>
              </w:rPr>
              <w:t>OpenMP</w:t>
            </w:r>
            <w:proofErr w:type="spellEnd"/>
            <w:r w:rsidRPr="001110BA">
              <w:rPr>
                <w:b/>
                <w:szCs w:val="24"/>
              </w:rPr>
              <w:t xml:space="preserve"> версия</w:t>
            </w:r>
          </w:p>
        </w:tc>
        <w:tc>
          <w:tcPr>
            <w:tcW w:w="2381" w:type="dxa"/>
          </w:tcPr>
          <w:p w:rsidR="001110BA" w:rsidRPr="001110BA" w:rsidRDefault="001110BA" w:rsidP="001110BA">
            <w:pPr>
              <w:ind w:firstLine="0"/>
              <w:jc w:val="center"/>
              <w:rPr>
                <w:b/>
                <w:szCs w:val="24"/>
              </w:rPr>
            </w:pPr>
            <w:r w:rsidRPr="001110BA">
              <w:rPr>
                <w:b/>
                <w:szCs w:val="24"/>
                <w:lang w:val="en-US"/>
              </w:rPr>
              <w:t>TBB</w:t>
            </w:r>
            <w:r w:rsidRPr="001110BA">
              <w:rPr>
                <w:b/>
                <w:szCs w:val="24"/>
              </w:rPr>
              <w:t xml:space="preserve"> версия</w:t>
            </w:r>
          </w:p>
        </w:tc>
      </w:tr>
      <w:tr w:rsidR="001110BA" w:rsidTr="001110BA">
        <w:trPr>
          <w:trHeight w:val="814"/>
        </w:trPr>
        <w:tc>
          <w:tcPr>
            <w:tcW w:w="1295" w:type="dxa"/>
          </w:tcPr>
          <w:p w:rsidR="001110BA" w:rsidRPr="001110BA" w:rsidRDefault="001110BA" w:rsidP="001110BA">
            <w:pPr>
              <w:ind w:firstLine="0"/>
              <w:rPr>
                <w:b/>
              </w:rPr>
            </w:pPr>
            <w:r w:rsidRPr="001110BA">
              <w:rPr>
                <w:b/>
              </w:rPr>
              <w:t>2 потока</w:t>
            </w:r>
          </w:p>
        </w:tc>
        <w:tc>
          <w:tcPr>
            <w:tcW w:w="2446" w:type="dxa"/>
          </w:tcPr>
          <w:p w:rsidR="001110BA" w:rsidRPr="001110BA" w:rsidRDefault="001110BA" w:rsidP="001110BA">
            <w:pPr>
              <w:ind w:firstLine="0"/>
              <w:jc w:val="center"/>
              <w:rPr>
                <w:szCs w:val="24"/>
              </w:rPr>
            </w:pPr>
            <w:r w:rsidRPr="001110BA">
              <w:rPr>
                <w:szCs w:val="24"/>
              </w:rPr>
              <w:t>3.52594</w:t>
            </w:r>
          </w:p>
        </w:tc>
        <w:tc>
          <w:tcPr>
            <w:tcW w:w="2381" w:type="dxa"/>
          </w:tcPr>
          <w:p w:rsidR="001110BA" w:rsidRPr="001110BA" w:rsidRDefault="001110BA" w:rsidP="001110BA">
            <w:pPr>
              <w:spacing w:before="0"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Cs w:val="24"/>
                <w:lang w:eastAsia="ru-RU"/>
              </w:rPr>
            </w:pPr>
            <w:r w:rsidRPr="001110BA">
              <w:rPr>
                <w:rFonts w:ascii="Calibri" w:hAnsi="Calibri" w:cs="Calibri"/>
                <w:color w:val="000000"/>
                <w:szCs w:val="24"/>
              </w:rPr>
              <w:t>1,9665</w:t>
            </w:r>
          </w:p>
        </w:tc>
        <w:tc>
          <w:tcPr>
            <w:tcW w:w="2381" w:type="dxa"/>
          </w:tcPr>
          <w:p w:rsidR="001110BA" w:rsidRPr="001110BA" w:rsidRDefault="001110BA" w:rsidP="001110BA">
            <w:pPr>
              <w:spacing w:before="0"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Cs w:val="24"/>
                <w:lang w:eastAsia="ru-RU"/>
              </w:rPr>
            </w:pPr>
            <w:r w:rsidRPr="001110BA">
              <w:rPr>
                <w:rFonts w:ascii="Calibri" w:hAnsi="Calibri" w:cs="Calibri"/>
                <w:color w:val="000000"/>
                <w:szCs w:val="24"/>
              </w:rPr>
              <w:t>1,91883</w:t>
            </w:r>
          </w:p>
        </w:tc>
      </w:tr>
      <w:tr w:rsidR="001110BA" w:rsidTr="001110BA">
        <w:trPr>
          <w:trHeight w:val="803"/>
        </w:trPr>
        <w:tc>
          <w:tcPr>
            <w:tcW w:w="1295" w:type="dxa"/>
          </w:tcPr>
          <w:p w:rsidR="001110BA" w:rsidRPr="001110BA" w:rsidRDefault="001110BA" w:rsidP="001110BA">
            <w:pPr>
              <w:ind w:firstLine="0"/>
              <w:rPr>
                <w:b/>
              </w:rPr>
            </w:pPr>
            <w:r w:rsidRPr="001110BA">
              <w:rPr>
                <w:b/>
              </w:rPr>
              <w:t>4 потока</w:t>
            </w:r>
          </w:p>
        </w:tc>
        <w:tc>
          <w:tcPr>
            <w:tcW w:w="2446" w:type="dxa"/>
          </w:tcPr>
          <w:p w:rsidR="001110BA" w:rsidRPr="001110BA" w:rsidRDefault="001110BA" w:rsidP="001110BA">
            <w:pPr>
              <w:ind w:firstLine="0"/>
              <w:jc w:val="center"/>
              <w:rPr>
                <w:szCs w:val="24"/>
              </w:rPr>
            </w:pPr>
            <w:r w:rsidRPr="001110BA">
              <w:rPr>
                <w:szCs w:val="24"/>
              </w:rPr>
              <w:t>3.54059</w:t>
            </w:r>
          </w:p>
        </w:tc>
        <w:tc>
          <w:tcPr>
            <w:tcW w:w="2381" w:type="dxa"/>
          </w:tcPr>
          <w:p w:rsidR="001110BA" w:rsidRPr="001110BA" w:rsidRDefault="001110BA" w:rsidP="001110BA">
            <w:pPr>
              <w:spacing w:before="0"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Cs w:val="24"/>
                <w:lang w:eastAsia="ru-RU"/>
              </w:rPr>
            </w:pPr>
            <w:r w:rsidRPr="001110BA">
              <w:rPr>
                <w:rFonts w:ascii="Calibri" w:hAnsi="Calibri" w:cs="Calibri"/>
                <w:color w:val="000000"/>
                <w:szCs w:val="24"/>
              </w:rPr>
              <w:t>1,03484</w:t>
            </w:r>
          </w:p>
        </w:tc>
        <w:tc>
          <w:tcPr>
            <w:tcW w:w="2381" w:type="dxa"/>
          </w:tcPr>
          <w:p w:rsidR="001110BA" w:rsidRPr="001110BA" w:rsidRDefault="001110BA" w:rsidP="001110BA">
            <w:pPr>
              <w:spacing w:before="0"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Cs w:val="24"/>
                <w:lang w:eastAsia="ru-RU"/>
              </w:rPr>
            </w:pPr>
            <w:r w:rsidRPr="001110BA">
              <w:rPr>
                <w:rFonts w:ascii="Calibri" w:hAnsi="Calibri" w:cs="Calibri"/>
                <w:color w:val="000000"/>
                <w:szCs w:val="24"/>
              </w:rPr>
              <w:t>1,06466</w:t>
            </w:r>
          </w:p>
        </w:tc>
      </w:tr>
      <w:tr w:rsidR="001110BA" w:rsidTr="001110BA">
        <w:trPr>
          <w:trHeight w:val="814"/>
        </w:trPr>
        <w:tc>
          <w:tcPr>
            <w:tcW w:w="1295" w:type="dxa"/>
          </w:tcPr>
          <w:p w:rsidR="001110BA" w:rsidRPr="001110BA" w:rsidRDefault="001110BA" w:rsidP="001110BA">
            <w:pPr>
              <w:ind w:firstLine="0"/>
              <w:rPr>
                <w:b/>
              </w:rPr>
            </w:pPr>
            <w:r w:rsidRPr="001110BA">
              <w:rPr>
                <w:b/>
              </w:rPr>
              <w:t>6 потоков</w:t>
            </w:r>
          </w:p>
        </w:tc>
        <w:tc>
          <w:tcPr>
            <w:tcW w:w="2446" w:type="dxa"/>
          </w:tcPr>
          <w:p w:rsidR="001110BA" w:rsidRPr="001110BA" w:rsidRDefault="001110BA" w:rsidP="001110BA">
            <w:pPr>
              <w:spacing w:before="0"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Cs w:val="24"/>
                <w:lang w:eastAsia="ru-RU"/>
              </w:rPr>
            </w:pPr>
            <w:r w:rsidRPr="001110BA">
              <w:rPr>
                <w:rFonts w:ascii="Calibri" w:hAnsi="Calibri" w:cs="Calibri"/>
                <w:color w:val="000000"/>
                <w:szCs w:val="24"/>
              </w:rPr>
              <w:t>3,63052</w:t>
            </w:r>
          </w:p>
        </w:tc>
        <w:tc>
          <w:tcPr>
            <w:tcW w:w="2381" w:type="dxa"/>
          </w:tcPr>
          <w:p w:rsidR="001110BA" w:rsidRPr="001110BA" w:rsidRDefault="001110BA" w:rsidP="001110BA">
            <w:pPr>
              <w:spacing w:before="0"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Cs w:val="24"/>
                <w:lang w:eastAsia="ru-RU"/>
              </w:rPr>
            </w:pPr>
            <w:r w:rsidRPr="001110BA">
              <w:rPr>
                <w:rFonts w:ascii="Calibri" w:hAnsi="Calibri" w:cs="Calibri"/>
                <w:color w:val="000000"/>
                <w:szCs w:val="24"/>
              </w:rPr>
              <w:t>1,03107</w:t>
            </w:r>
          </w:p>
        </w:tc>
        <w:tc>
          <w:tcPr>
            <w:tcW w:w="2381" w:type="dxa"/>
          </w:tcPr>
          <w:p w:rsidR="001110BA" w:rsidRPr="001110BA" w:rsidRDefault="001110BA" w:rsidP="001110BA">
            <w:pPr>
              <w:spacing w:before="0"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Cs w:val="24"/>
                <w:lang w:eastAsia="ru-RU"/>
              </w:rPr>
            </w:pPr>
            <w:r w:rsidRPr="001110BA">
              <w:rPr>
                <w:rFonts w:ascii="Calibri" w:hAnsi="Calibri" w:cs="Calibri"/>
                <w:color w:val="000000"/>
                <w:szCs w:val="24"/>
              </w:rPr>
              <w:t>1,01911</w:t>
            </w:r>
          </w:p>
        </w:tc>
      </w:tr>
      <w:tr w:rsidR="001110BA" w:rsidTr="001110BA">
        <w:trPr>
          <w:trHeight w:val="814"/>
        </w:trPr>
        <w:tc>
          <w:tcPr>
            <w:tcW w:w="1295" w:type="dxa"/>
          </w:tcPr>
          <w:p w:rsidR="001110BA" w:rsidRPr="001110BA" w:rsidRDefault="001110BA" w:rsidP="001110BA">
            <w:pPr>
              <w:ind w:firstLine="0"/>
              <w:rPr>
                <w:b/>
              </w:rPr>
            </w:pPr>
            <w:r w:rsidRPr="001110BA">
              <w:rPr>
                <w:b/>
              </w:rPr>
              <w:t>8 потоков</w:t>
            </w:r>
          </w:p>
        </w:tc>
        <w:tc>
          <w:tcPr>
            <w:tcW w:w="2446" w:type="dxa"/>
          </w:tcPr>
          <w:p w:rsidR="001110BA" w:rsidRPr="001110BA" w:rsidRDefault="001110BA" w:rsidP="001110BA">
            <w:pPr>
              <w:spacing w:before="0"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Cs w:val="24"/>
                <w:lang w:eastAsia="ru-RU"/>
              </w:rPr>
            </w:pPr>
            <w:r w:rsidRPr="001110BA">
              <w:rPr>
                <w:rFonts w:ascii="Calibri" w:hAnsi="Calibri" w:cs="Calibri"/>
                <w:color w:val="000000"/>
                <w:szCs w:val="24"/>
              </w:rPr>
              <w:t>3,5016</w:t>
            </w:r>
          </w:p>
        </w:tc>
        <w:tc>
          <w:tcPr>
            <w:tcW w:w="2381" w:type="dxa"/>
          </w:tcPr>
          <w:p w:rsidR="001110BA" w:rsidRPr="001110BA" w:rsidRDefault="001110BA" w:rsidP="001110BA">
            <w:pPr>
              <w:spacing w:before="0"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Cs w:val="24"/>
                <w:lang w:eastAsia="ru-RU"/>
              </w:rPr>
            </w:pPr>
            <w:r w:rsidRPr="001110BA">
              <w:rPr>
                <w:rFonts w:ascii="Calibri" w:hAnsi="Calibri" w:cs="Calibri"/>
                <w:color w:val="000000"/>
                <w:szCs w:val="24"/>
              </w:rPr>
              <w:t>0,602947</w:t>
            </w:r>
          </w:p>
        </w:tc>
        <w:tc>
          <w:tcPr>
            <w:tcW w:w="2381" w:type="dxa"/>
          </w:tcPr>
          <w:p w:rsidR="001110BA" w:rsidRPr="001110BA" w:rsidRDefault="001110BA" w:rsidP="001110BA">
            <w:pPr>
              <w:spacing w:before="0" w:after="0" w:line="240" w:lineRule="auto"/>
              <w:ind w:firstLine="0"/>
              <w:jc w:val="center"/>
              <w:rPr>
                <w:rFonts w:ascii="Calibri" w:hAnsi="Calibri" w:cs="Calibri"/>
                <w:color w:val="000000"/>
                <w:szCs w:val="24"/>
                <w:lang w:eastAsia="ru-RU"/>
              </w:rPr>
            </w:pPr>
            <w:r w:rsidRPr="001110BA">
              <w:rPr>
                <w:rFonts w:ascii="Calibri" w:hAnsi="Calibri" w:cs="Calibri"/>
                <w:color w:val="000000"/>
                <w:szCs w:val="24"/>
              </w:rPr>
              <w:t>0,63656</w:t>
            </w:r>
          </w:p>
        </w:tc>
      </w:tr>
    </w:tbl>
    <w:p w:rsidR="00D1481F" w:rsidRDefault="0062611F" w:rsidP="001110BA">
      <w:pPr>
        <w:ind w:firstLine="0"/>
      </w:pPr>
      <w:r>
        <w:t xml:space="preserve">         </w:t>
      </w:r>
      <w:r w:rsidR="00D1481F">
        <w:t xml:space="preserve"> </w:t>
      </w:r>
      <w:r>
        <w:t xml:space="preserve"> </w:t>
      </w:r>
    </w:p>
    <w:p w:rsidR="001110BA" w:rsidRPr="001110BA" w:rsidRDefault="00D1481F" w:rsidP="001110BA">
      <w:pPr>
        <w:ind w:firstLine="0"/>
      </w:pPr>
      <w:r>
        <w:lastRenderedPageBreak/>
        <w:t xml:space="preserve">            </w:t>
      </w:r>
      <w:r w:rsidR="0062611F">
        <w:t xml:space="preserve"> Также для наглядности представлена диаграмма:</w:t>
      </w:r>
    </w:p>
    <w:p w:rsidR="00104298" w:rsidRPr="00104298" w:rsidRDefault="00104298" w:rsidP="0062611F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518660" cy="2324100"/>
            <wp:effectExtent l="0" t="0" r="1524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62611F" w:rsidRDefault="0062611F">
      <w:pPr>
        <w:pStyle w:val="1"/>
      </w:pPr>
      <w:r>
        <w:t>Заключение</w:t>
      </w:r>
    </w:p>
    <w:p w:rsidR="0062611F" w:rsidRPr="0062611F" w:rsidRDefault="0062611F" w:rsidP="0062611F">
      <w:r>
        <w:t xml:space="preserve">Таким образом, нам удалось написать программу для выполнения алгоритма </w:t>
      </w:r>
      <w:proofErr w:type="spellStart"/>
      <w:r>
        <w:t>Штрассена</w:t>
      </w:r>
      <w:proofErr w:type="spellEnd"/>
      <w:r>
        <w:t xml:space="preserve"> на версия </w:t>
      </w:r>
      <w:r>
        <w:rPr>
          <w:lang w:val="en-US"/>
        </w:rPr>
        <w:t>TBB</w:t>
      </w:r>
      <w:r w:rsidRPr="0062611F">
        <w:t xml:space="preserve"> </w:t>
      </w:r>
      <w:r>
        <w:t xml:space="preserve">и </w:t>
      </w:r>
      <w:proofErr w:type="spellStart"/>
      <w:r>
        <w:rPr>
          <w:lang w:val="en-US"/>
        </w:rPr>
        <w:t>OpenMP</w:t>
      </w:r>
      <w:proofErr w:type="spellEnd"/>
      <w:r>
        <w:t>. Различия в скоростях получились значительные по сравнению с последовательной версией, но небольшие по сравнению друг с другом, это связано с тем, что использовался примерно одинаковый</w:t>
      </w:r>
      <w:r w:rsidR="009E0ACA">
        <w:t xml:space="preserve"> метод подхода к</w:t>
      </w:r>
      <w:r>
        <w:t xml:space="preserve"> распараллеливанию программы. </w:t>
      </w:r>
      <w:r>
        <w:rPr>
          <w:lang w:val="en-US"/>
        </w:rPr>
        <w:t>task</w:t>
      </w:r>
      <w:r w:rsidRPr="0062611F">
        <w:t>_</w:t>
      </w:r>
      <w:r>
        <w:rPr>
          <w:lang w:val="en-US"/>
        </w:rPr>
        <w:t>group</w:t>
      </w:r>
      <w:r w:rsidRPr="0062611F">
        <w:t xml:space="preserve"> </w:t>
      </w:r>
      <w:r>
        <w:t xml:space="preserve">и </w:t>
      </w:r>
      <w:proofErr w:type="spellStart"/>
      <w:r>
        <w:rPr>
          <w:lang w:val="en-US"/>
        </w:rPr>
        <w:t>omp</w:t>
      </w:r>
      <w:proofErr w:type="spellEnd"/>
      <w:r w:rsidRPr="0062611F">
        <w:t xml:space="preserve"> </w:t>
      </w:r>
      <w:r>
        <w:rPr>
          <w:lang w:val="en-US"/>
        </w:rPr>
        <w:t>selections</w:t>
      </w:r>
      <w:r w:rsidRPr="0062611F">
        <w:t xml:space="preserve"> </w:t>
      </w:r>
      <w:r>
        <w:t>похожи между собой.</w:t>
      </w:r>
      <w:r w:rsidR="009E0ACA">
        <w:t xml:space="preserve">  Оба метода параллельного решения справились с задачей и показали ускорение </w:t>
      </w:r>
      <w:r w:rsidR="00D1481F">
        <w:t xml:space="preserve">работы </w:t>
      </w:r>
      <w:r w:rsidR="009E0ACA">
        <w:t>программы примерн</w:t>
      </w:r>
      <w:r w:rsidR="00D1481F">
        <w:t>о в 5.8 раза на нашем конкретном примере.</w:t>
      </w:r>
    </w:p>
    <w:p w:rsidR="0062611F" w:rsidRDefault="0062611F">
      <w:pPr>
        <w:pStyle w:val="1"/>
      </w:pPr>
      <w:r>
        <w:t>Литература</w:t>
      </w:r>
    </w:p>
    <w:p w:rsidR="0062611F" w:rsidRDefault="0062611F" w:rsidP="0062611F">
      <w:pPr>
        <w:pStyle w:val="a4"/>
        <w:numPr>
          <w:ilvl w:val="0"/>
          <w:numId w:val="12"/>
        </w:numPr>
      </w:pPr>
      <w:r>
        <w:t xml:space="preserve">Учебный курс «Разработка параллельных программ» А.А. Сиднев </w:t>
      </w:r>
      <w:proofErr w:type="spellStart"/>
      <w:r>
        <w:t>А.В.Сысоев</w:t>
      </w:r>
      <w:proofErr w:type="spellEnd"/>
      <w:r>
        <w:t xml:space="preserve"> </w:t>
      </w:r>
      <w:proofErr w:type="spellStart"/>
      <w:r>
        <w:t>И.Б.Мееров</w:t>
      </w:r>
      <w:proofErr w:type="spellEnd"/>
    </w:p>
    <w:p w:rsidR="0062611F" w:rsidRPr="0062611F" w:rsidRDefault="0062611F" w:rsidP="0062611F">
      <w:pPr>
        <w:pStyle w:val="a4"/>
        <w:numPr>
          <w:ilvl w:val="0"/>
          <w:numId w:val="12"/>
        </w:numPr>
      </w:pPr>
      <w:r>
        <w:t xml:space="preserve">«Умножение больших целых чисел и алгоритм умножения матриц </w:t>
      </w:r>
      <w:proofErr w:type="spellStart"/>
      <w:r>
        <w:t>Штрассена</w:t>
      </w:r>
      <w:proofErr w:type="spellEnd"/>
      <w:r>
        <w:t xml:space="preserve">» </w:t>
      </w:r>
      <w:proofErr w:type="spellStart"/>
      <w:r>
        <w:t>А.В.Левитин</w:t>
      </w:r>
      <w:proofErr w:type="spellEnd"/>
    </w:p>
    <w:sectPr w:rsidR="0062611F" w:rsidRPr="0062611F" w:rsidSect="008C2CFF">
      <w:footerReference w:type="default" r:id="rId10"/>
      <w:footerReference w:type="first" r:id="rId11"/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240B" w:rsidRDefault="0065240B" w:rsidP="008C2CFF">
      <w:pPr>
        <w:spacing w:before="0" w:after="0"/>
      </w:pPr>
      <w:r>
        <w:separator/>
      </w:r>
    </w:p>
  </w:endnote>
  <w:endnote w:type="continuationSeparator" w:id="0">
    <w:p w:rsidR="0065240B" w:rsidRDefault="0065240B" w:rsidP="008C2CF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10BA" w:rsidRDefault="001110BA">
    <w:pPr>
      <w:pStyle w:val="a9"/>
      <w:jc w:val="center"/>
    </w:pPr>
    <w:r>
      <w:fldChar w:fldCharType="begin"/>
    </w:r>
    <w:r>
      <w:instrText>PAGE   \* MERGEFORMAT</w:instrText>
    </w:r>
    <w:r>
      <w:fldChar w:fldCharType="separate"/>
    </w:r>
    <w:r w:rsidR="009573ED">
      <w:rPr>
        <w:noProof/>
      </w:rPr>
      <w:t>9</w:t>
    </w:r>
    <w:r>
      <w:rPr>
        <w:noProof/>
      </w:rPr>
      <w:fldChar w:fldCharType="end"/>
    </w:r>
  </w:p>
  <w:p w:rsidR="001110BA" w:rsidRDefault="001110BA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10BA" w:rsidRDefault="001110BA" w:rsidP="008C2CFF">
    <w:pPr>
      <w:pStyle w:val="a9"/>
      <w:jc w:val="center"/>
    </w:pPr>
    <w:r>
      <w:t>Нижний Новгород</w:t>
    </w:r>
  </w:p>
  <w:p w:rsidR="001110BA" w:rsidRDefault="001110BA" w:rsidP="008C2CFF">
    <w:pPr>
      <w:pStyle w:val="a9"/>
      <w:jc w:val="center"/>
    </w:pPr>
    <w:r>
      <w:t>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240B" w:rsidRDefault="0065240B" w:rsidP="008C2CFF">
      <w:pPr>
        <w:spacing w:before="0" w:after="0"/>
      </w:pPr>
      <w:r>
        <w:separator/>
      </w:r>
    </w:p>
  </w:footnote>
  <w:footnote w:type="continuationSeparator" w:id="0">
    <w:p w:rsidR="0065240B" w:rsidRDefault="0065240B" w:rsidP="008C2CFF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multilevel"/>
    <w:tmpl w:val="00000004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1">
    <w:nsid w:val="15440EB9"/>
    <w:multiLevelType w:val="hybridMultilevel"/>
    <w:tmpl w:val="8C4847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90511C9"/>
    <w:multiLevelType w:val="hybridMultilevel"/>
    <w:tmpl w:val="D8D064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DC13363"/>
    <w:multiLevelType w:val="hybridMultilevel"/>
    <w:tmpl w:val="101445F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F0424F0"/>
    <w:multiLevelType w:val="hybridMultilevel"/>
    <w:tmpl w:val="DA34B922"/>
    <w:lvl w:ilvl="0" w:tplc="DB5E50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C1B411E"/>
    <w:multiLevelType w:val="hybridMultilevel"/>
    <w:tmpl w:val="DB1A32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FB04062"/>
    <w:multiLevelType w:val="hybridMultilevel"/>
    <w:tmpl w:val="81F408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FD404E3"/>
    <w:multiLevelType w:val="hybridMultilevel"/>
    <w:tmpl w:val="53728F2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A4F1EAF"/>
    <w:multiLevelType w:val="hybridMultilevel"/>
    <w:tmpl w:val="BF4AF9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FC23ECF"/>
    <w:multiLevelType w:val="hybridMultilevel"/>
    <w:tmpl w:val="BAE208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544C28DF"/>
    <w:multiLevelType w:val="hybridMultilevel"/>
    <w:tmpl w:val="4DB479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57B45C9D"/>
    <w:multiLevelType w:val="hybridMultilevel"/>
    <w:tmpl w:val="C7B03DE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2">
    <w:nsid w:val="6779572C"/>
    <w:multiLevelType w:val="hybridMultilevel"/>
    <w:tmpl w:val="C33A3C58"/>
    <w:lvl w:ilvl="0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3">
    <w:nsid w:val="6FCE1163"/>
    <w:multiLevelType w:val="hybridMultilevel"/>
    <w:tmpl w:val="2E2E173E"/>
    <w:lvl w:ilvl="0" w:tplc="9FDEB37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>
    <w:nsid w:val="7AC94418"/>
    <w:multiLevelType w:val="hybridMultilevel"/>
    <w:tmpl w:val="9D0C44C2"/>
    <w:lvl w:ilvl="0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5">
    <w:nsid w:val="7CFE6154"/>
    <w:multiLevelType w:val="hybridMultilevel"/>
    <w:tmpl w:val="20748C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8"/>
  </w:num>
  <w:num w:numId="8">
    <w:abstractNumId w:val="9"/>
  </w:num>
  <w:num w:numId="9">
    <w:abstractNumId w:val="5"/>
  </w:num>
  <w:num w:numId="10">
    <w:abstractNumId w:val="15"/>
  </w:num>
  <w:num w:numId="11">
    <w:abstractNumId w:val="2"/>
  </w:num>
  <w:num w:numId="12">
    <w:abstractNumId w:val="11"/>
  </w:num>
  <w:num w:numId="13">
    <w:abstractNumId w:val="10"/>
  </w:num>
  <w:num w:numId="14">
    <w:abstractNumId w:val="14"/>
  </w:num>
  <w:num w:numId="15">
    <w:abstractNumId w:val="3"/>
  </w:num>
  <w:num w:numId="16">
    <w:abstractNumId w:val="12"/>
  </w:num>
  <w:numIdMacAtCleanup w:val="5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Антон Половинкин">
    <w15:presenceInfo w15:providerId="Windows Live" w15:userId="57c3dccec94358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698"/>
    <w:rsid w:val="00000FFA"/>
    <w:rsid w:val="000011A1"/>
    <w:rsid w:val="000020BC"/>
    <w:rsid w:val="0000363A"/>
    <w:rsid w:val="0000422B"/>
    <w:rsid w:val="0000509E"/>
    <w:rsid w:val="00005B06"/>
    <w:rsid w:val="0001379E"/>
    <w:rsid w:val="00013831"/>
    <w:rsid w:val="00013A2C"/>
    <w:rsid w:val="00027ACD"/>
    <w:rsid w:val="00030592"/>
    <w:rsid w:val="00031B3E"/>
    <w:rsid w:val="00032AB6"/>
    <w:rsid w:val="000337F0"/>
    <w:rsid w:val="000363ED"/>
    <w:rsid w:val="00036F44"/>
    <w:rsid w:val="000441D9"/>
    <w:rsid w:val="00045CD1"/>
    <w:rsid w:val="0005045B"/>
    <w:rsid w:val="00052A9B"/>
    <w:rsid w:val="00056A2A"/>
    <w:rsid w:val="00057F91"/>
    <w:rsid w:val="0006237A"/>
    <w:rsid w:val="00065674"/>
    <w:rsid w:val="00074CD8"/>
    <w:rsid w:val="00081089"/>
    <w:rsid w:val="0008513D"/>
    <w:rsid w:val="000855B4"/>
    <w:rsid w:val="000856E2"/>
    <w:rsid w:val="000871CA"/>
    <w:rsid w:val="00091580"/>
    <w:rsid w:val="00096E81"/>
    <w:rsid w:val="000A09E8"/>
    <w:rsid w:val="000A1098"/>
    <w:rsid w:val="000A1D3B"/>
    <w:rsid w:val="000A5BFC"/>
    <w:rsid w:val="000A5E18"/>
    <w:rsid w:val="000A7E04"/>
    <w:rsid w:val="000B1A56"/>
    <w:rsid w:val="000B2DB7"/>
    <w:rsid w:val="000B2EE4"/>
    <w:rsid w:val="000B312B"/>
    <w:rsid w:val="000B38E6"/>
    <w:rsid w:val="000B4482"/>
    <w:rsid w:val="000B47A7"/>
    <w:rsid w:val="000B7004"/>
    <w:rsid w:val="000C355B"/>
    <w:rsid w:val="000C47DE"/>
    <w:rsid w:val="000C6834"/>
    <w:rsid w:val="000C6DEF"/>
    <w:rsid w:val="000C78AA"/>
    <w:rsid w:val="000D2D58"/>
    <w:rsid w:val="000D3FA3"/>
    <w:rsid w:val="000D4E22"/>
    <w:rsid w:val="000D54FB"/>
    <w:rsid w:val="000D65BD"/>
    <w:rsid w:val="000E0C6D"/>
    <w:rsid w:val="000E228D"/>
    <w:rsid w:val="000E281D"/>
    <w:rsid w:val="000E29ED"/>
    <w:rsid w:val="000F11A9"/>
    <w:rsid w:val="000F1BF8"/>
    <w:rsid w:val="000F3BCE"/>
    <w:rsid w:val="000F649D"/>
    <w:rsid w:val="000F6EA1"/>
    <w:rsid w:val="000F7A41"/>
    <w:rsid w:val="001018AF"/>
    <w:rsid w:val="00102042"/>
    <w:rsid w:val="0010355F"/>
    <w:rsid w:val="00104298"/>
    <w:rsid w:val="001045F1"/>
    <w:rsid w:val="001047AC"/>
    <w:rsid w:val="00104931"/>
    <w:rsid w:val="00104AD1"/>
    <w:rsid w:val="001110BA"/>
    <w:rsid w:val="00111D5E"/>
    <w:rsid w:val="00112013"/>
    <w:rsid w:val="00112BAB"/>
    <w:rsid w:val="00112EA5"/>
    <w:rsid w:val="00115438"/>
    <w:rsid w:val="001222D0"/>
    <w:rsid w:val="00123C56"/>
    <w:rsid w:val="0012580A"/>
    <w:rsid w:val="0013113C"/>
    <w:rsid w:val="00132F23"/>
    <w:rsid w:val="00133C82"/>
    <w:rsid w:val="00135446"/>
    <w:rsid w:val="00135507"/>
    <w:rsid w:val="00135A7F"/>
    <w:rsid w:val="00136BB6"/>
    <w:rsid w:val="001373E1"/>
    <w:rsid w:val="0014265E"/>
    <w:rsid w:val="00142D8B"/>
    <w:rsid w:val="0014308D"/>
    <w:rsid w:val="00143639"/>
    <w:rsid w:val="001466DC"/>
    <w:rsid w:val="0015114A"/>
    <w:rsid w:val="00153C0F"/>
    <w:rsid w:val="0015740E"/>
    <w:rsid w:val="00157D71"/>
    <w:rsid w:val="0016023E"/>
    <w:rsid w:val="0016635C"/>
    <w:rsid w:val="00166B20"/>
    <w:rsid w:val="00170FDD"/>
    <w:rsid w:val="001735FB"/>
    <w:rsid w:val="001739D4"/>
    <w:rsid w:val="00177BC4"/>
    <w:rsid w:val="00182CBB"/>
    <w:rsid w:val="0018492F"/>
    <w:rsid w:val="0018533C"/>
    <w:rsid w:val="00185631"/>
    <w:rsid w:val="00185B3A"/>
    <w:rsid w:val="0019543D"/>
    <w:rsid w:val="00195AF9"/>
    <w:rsid w:val="0019746F"/>
    <w:rsid w:val="001A1F0E"/>
    <w:rsid w:val="001A2FAC"/>
    <w:rsid w:val="001A6442"/>
    <w:rsid w:val="001B3455"/>
    <w:rsid w:val="001B45A8"/>
    <w:rsid w:val="001C6669"/>
    <w:rsid w:val="001D02B8"/>
    <w:rsid w:val="001D176A"/>
    <w:rsid w:val="001D28E0"/>
    <w:rsid w:val="001D2FEC"/>
    <w:rsid w:val="001D4F5D"/>
    <w:rsid w:val="001D5BED"/>
    <w:rsid w:val="001D6590"/>
    <w:rsid w:val="001E17F6"/>
    <w:rsid w:val="001F08FC"/>
    <w:rsid w:val="001F5B1F"/>
    <w:rsid w:val="002027BF"/>
    <w:rsid w:val="00202DB2"/>
    <w:rsid w:val="00204CF1"/>
    <w:rsid w:val="00210DC8"/>
    <w:rsid w:val="002124B0"/>
    <w:rsid w:val="00212683"/>
    <w:rsid w:val="00213DC5"/>
    <w:rsid w:val="00215AD5"/>
    <w:rsid w:val="00215E7B"/>
    <w:rsid w:val="00215FBF"/>
    <w:rsid w:val="002246AE"/>
    <w:rsid w:val="002256C8"/>
    <w:rsid w:val="00231122"/>
    <w:rsid w:val="00231C19"/>
    <w:rsid w:val="0023216D"/>
    <w:rsid w:val="00232375"/>
    <w:rsid w:val="0024620C"/>
    <w:rsid w:val="00250862"/>
    <w:rsid w:val="00252FD7"/>
    <w:rsid w:val="00260877"/>
    <w:rsid w:val="00262181"/>
    <w:rsid w:val="00262C98"/>
    <w:rsid w:val="00263C54"/>
    <w:rsid w:val="002734C8"/>
    <w:rsid w:val="0027431C"/>
    <w:rsid w:val="002824C3"/>
    <w:rsid w:val="00286402"/>
    <w:rsid w:val="00286717"/>
    <w:rsid w:val="002928EE"/>
    <w:rsid w:val="00292B3F"/>
    <w:rsid w:val="002966BC"/>
    <w:rsid w:val="002A3EB0"/>
    <w:rsid w:val="002A3EBD"/>
    <w:rsid w:val="002A62BF"/>
    <w:rsid w:val="002A6B17"/>
    <w:rsid w:val="002B060A"/>
    <w:rsid w:val="002B2227"/>
    <w:rsid w:val="002B302D"/>
    <w:rsid w:val="002B6804"/>
    <w:rsid w:val="002B761C"/>
    <w:rsid w:val="002C0035"/>
    <w:rsid w:val="002C1FD2"/>
    <w:rsid w:val="002C30C0"/>
    <w:rsid w:val="002C43A2"/>
    <w:rsid w:val="002C4CA1"/>
    <w:rsid w:val="002C5712"/>
    <w:rsid w:val="002C63A0"/>
    <w:rsid w:val="002C6E7B"/>
    <w:rsid w:val="002D19BA"/>
    <w:rsid w:val="002D21FB"/>
    <w:rsid w:val="002E1A7B"/>
    <w:rsid w:val="002E1BC7"/>
    <w:rsid w:val="002E1F4D"/>
    <w:rsid w:val="002E418B"/>
    <w:rsid w:val="002E4C7E"/>
    <w:rsid w:val="002F6450"/>
    <w:rsid w:val="002F79EB"/>
    <w:rsid w:val="00300CEC"/>
    <w:rsid w:val="00304838"/>
    <w:rsid w:val="00304B1E"/>
    <w:rsid w:val="00304E98"/>
    <w:rsid w:val="003062AE"/>
    <w:rsid w:val="003070E8"/>
    <w:rsid w:val="0030749C"/>
    <w:rsid w:val="00310971"/>
    <w:rsid w:val="00311534"/>
    <w:rsid w:val="00311ABC"/>
    <w:rsid w:val="00312D62"/>
    <w:rsid w:val="00312EA1"/>
    <w:rsid w:val="00313721"/>
    <w:rsid w:val="003144DA"/>
    <w:rsid w:val="00316075"/>
    <w:rsid w:val="00317A6F"/>
    <w:rsid w:val="0032130B"/>
    <w:rsid w:val="0032314E"/>
    <w:rsid w:val="00325B0B"/>
    <w:rsid w:val="0033141A"/>
    <w:rsid w:val="00335785"/>
    <w:rsid w:val="00336C62"/>
    <w:rsid w:val="00337844"/>
    <w:rsid w:val="003422AD"/>
    <w:rsid w:val="00343894"/>
    <w:rsid w:val="00344176"/>
    <w:rsid w:val="00344385"/>
    <w:rsid w:val="003445E8"/>
    <w:rsid w:val="00353113"/>
    <w:rsid w:val="003536E9"/>
    <w:rsid w:val="00355B1B"/>
    <w:rsid w:val="00356C2D"/>
    <w:rsid w:val="00356DDD"/>
    <w:rsid w:val="003579D5"/>
    <w:rsid w:val="00363CAA"/>
    <w:rsid w:val="00365055"/>
    <w:rsid w:val="00366C5B"/>
    <w:rsid w:val="003731B0"/>
    <w:rsid w:val="00373E5E"/>
    <w:rsid w:val="00376537"/>
    <w:rsid w:val="00382963"/>
    <w:rsid w:val="00384309"/>
    <w:rsid w:val="003926B1"/>
    <w:rsid w:val="00392D4F"/>
    <w:rsid w:val="003949F0"/>
    <w:rsid w:val="0039630B"/>
    <w:rsid w:val="00397747"/>
    <w:rsid w:val="003A1ED0"/>
    <w:rsid w:val="003A2386"/>
    <w:rsid w:val="003A468F"/>
    <w:rsid w:val="003A6A75"/>
    <w:rsid w:val="003A7733"/>
    <w:rsid w:val="003A7C9A"/>
    <w:rsid w:val="003B2169"/>
    <w:rsid w:val="003B2A4D"/>
    <w:rsid w:val="003B2A91"/>
    <w:rsid w:val="003B35A6"/>
    <w:rsid w:val="003B545D"/>
    <w:rsid w:val="003B6215"/>
    <w:rsid w:val="003B65A0"/>
    <w:rsid w:val="003C2981"/>
    <w:rsid w:val="003C4518"/>
    <w:rsid w:val="003C50F2"/>
    <w:rsid w:val="003C778A"/>
    <w:rsid w:val="003C7A4D"/>
    <w:rsid w:val="003D0488"/>
    <w:rsid w:val="003D25AD"/>
    <w:rsid w:val="003D29F4"/>
    <w:rsid w:val="003D4A54"/>
    <w:rsid w:val="003D4E8F"/>
    <w:rsid w:val="003E01E3"/>
    <w:rsid w:val="003E2620"/>
    <w:rsid w:val="003E2ACE"/>
    <w:rsid w:val="003E4D21"/>
    <w:rsid w:val="003E6A0F"/>
    <w:rsid w:val="003E7DC5"/>
    <w:rsid w:val="003F17A1"/>
    <w:rsid w:val="003F25DF"/>
    <w:rsid w:val="003F28BF"/>
    <w:rsid w:val="003F47D1"/>
    <w:rsid w:val="003F5286"/>
    <w:rsid w:val="003F6358"/>
    <w:rsid w:val="003F6CCC"/>
    <w:rsid w:val="003F7A20"/>
    <w:rsid w:val="003F7FAF"/>
    <w:rsid w:val="004017EE"/>
    <w:rsid w:val="00402868"/>
    <w:rsid w:val="00403DF2"/>
    <w:rsid w:val="00404D33"/>
    <w:rsid w:val="00404DF1"/>
    <w:rsid w:val="004059BD"/>
    <w:rsid w:val="00407A34"/>
    <w:rsid w:val="0041114D"/>
    <w:rsid w:val="00416176"/>
    <w:rsid w:val="00417BDB"/>
    <w:rsid w:val="00420587"/>
    <w:rsid w:val="004232DE"/>
    <w:rsid w:val="00423ADE"/>
    <w:rsid w:val="00424C8D"/>
    <w:rsid w:val="00426C47"/>
    <w:rsid w:val="00431876"/>
    <w:rsid w:val="00432501"/>
    <w:rsid w:val="00435C0F"/>
    <w:rsid w:val="00436F86"/>
    <w:rsid w:val="00441862"/>
    <w:rsid w:val="00444C1C"/>
    <w:rsid w:val="0044682F"/>
    <w:rsid w:val="0046016E"/>
    <w:rsid w:val="004602CC"/>
    <w:rsid w:val="00466616"/>
    <w:rsid w:val="004717BF"/>
    <w:rsid w:val="0047348B"/>
    <w:rsid w:val="00474655"/>
    <w:rsid w:val="00475A7D"/>
    <w:rsid w:val="0047684C"/>
    <w:rsid w:val="00480046"/>
    <w:rsid w:val="00481057"/>
    <w:rsid w:val="004822E5"/>
    <w:rsid w:val="0048302E"/>
    <w:rsid w:val="0048530E"/>
    <w:rsid w:val="00485348"/>
    <w:rsid w:val="0048557D"/>
    <w:rsid w:val="00486A30"/>
    <w:rsid w:val="004876B7"/>
    <w:rsid w:val="00487B2D"/>
    <w:rsid w:val="004913E1"/>
    <w:rsid w:val="004930E0"/>
    <w:rsid w:val="00495A08"/>
    <w:rsid w:val="004964F3"/>
    <w:rsid w:val="00496786"/>
    <w:rsid w:val="00497051"/>
    <w:rsid w:val="004A229D"/>
    <w:rsid w:val="004A2714"/>
    <w:rsid w:val="004A4214"/>
    <w:rsid w:val="004A45F6"/>
    <w:rsid w:val="004A55D4"/>
    <w:rsid w:val="004A5703"/>
    <w:rsid w:val="004A589A"/>
    <w:rsid w:val="004A67AD"/>
    <w:rsid w:val="004B5682"/>
    <w:rsid w:val="004B785A"/>
    <w:rsid w:val="004C16A2"/>
    <w:rsid w:val="004D120D"/>
    <w:rsid w:val="004D28B5"/>
    <w:rsid w:val="004D3983"/>
    <w:rsid w:val="004D42DF"/>
    <w:rsid w:val="004D5F6D"/>
    <w:rsid w:val="004E0369"/>
    <w:rsid w:val="004E1810"/>
    <w:rsid w:val="004E29D7"/>
    <w:rsid w:val="004E3433"/>
    <w:rsid w:val="004F08E6"/>
    <w:rsid w:val="004F21E1"/>
    <w:rsid w:val="004F350F"/>
    <w:rsid w:val="005017AA"/>
    <w:rsid w:val="00501CA8"/>
    <w:rsid w:val="00503103"/>
    <w:rsid w:val="00503DBF"/>
    <w:rsid w:val="0050693E"/>
    <w:rsid w:val="00507556"/>
    <w:rsid w:val="00510094"/>
    <w:rsid w:val="00511FB5"/>
    <w:rsid w:val="0051485A"/>
    <w:rsid w:val="00516B95"/>
    <w:rsid w:val="005171CF"/>
    <w:rsid w:val="00522A97"/>
    <w:rsid w:val="00522F70"/>
    <w:rsid w:val="00523AC8"/>
    <w:rsid w:val="005242D5"/>
    <w:rsid w:val="00525B21"/>
    <w:rsid w:val="00527013"/>
    <w:rsid w:val="005320A9"/>
    <w:rsid w:val="00532F2A"/>
    <w:rsid w:val="00533B35"/>
    <w:rsid w:val="0054064C"/>
    <w:rsid w:val="00543288"/>
    <w:rsid w:val="0054564B"/>
    <w:rsid w:val="0054690D"/>
    <w:rsid w:val="00550134"/>
    <w:rsid w:val="00551F6C"/>
    <w:rsid w:val="005520FC"/>
    <w:rsid w:val="0055631B"/>
    <w:rsid w:val="00564391"/>
    <w:rsid w:val="00567533"/>
    <w:rsid w:val="00571B5F"/>
    <w:rsid w:val="00572372"/>
    <w:rsid w:val="005735FB"/>
    <w:rsid w:val="0057520A"/>
    <w:rsid w:val="00575CCD"/>
    <w:rsid w:val="00581578"/>
    <w:rsid w:val="00581DEA"/>
    <w:rsid w:val="005838F3"/>
    <w:rsid w:val="005843C0"/>
    <w:rsid w:val="00585166"/>
    <w:rsid w:val="005903F4"/>
    <w:rsid w:val="0059142A"/>
    <w:rsid w:val="00597E75"/>
    <w:rsid w:val="005A0404"/>
    <w:rsid w:val="005A0549"/>
    <w:rsid w:val="005A38CF"/>
    <w:rsid w:val="005A420E"/>
    <w:rsid w:val="005A6086"/>
    <w:rsid w:val="005A6A63"/>
    <w:rsid w:val="005A767B"/>
    <w:rsid w:val="005A788D"/>
    <w:rsid w:val="005B0AEC"/>
    <w:rsid w:val="005B5B64"/>
    <w:rsid w:val="005B7CCB"/>
    <w:rsid w:val="005C2DDD"/>
    <w:rsid w:val="005C3C2A"/>
    <w:rsid w:val="005C5652"/>
    <w:rsid w:val="005D341E"/>
    <w:rsid w:val="005D6B4D"/>
    <w:rsid w:val="005D7CD4"/>
    <w:rsid w:val="005E10DC"/>
    <w:rsid w:val="005E25B4"/>
    <w:rsid w:val="005E3DC6"/>
    <w:rsid w:val="005E6188"/>
    <w:rsid w:val="005E7AEB"/>
    <w:rsid w:val="005F1AD5"/>
    <w:rsid w:val="005F5099"/>
    <w:rsid w:val="005F5F06"/>
    <w:rsid w:val="006048AF"/>
    <w:rsid w:val="00604E0E"/>
    <w:rsid w:val="00605583"/>
    <w:rsid w:val="00607C38"/>
    <w:rsid w:val="00615267"/>
    <w:rsid w:val="00615A1C"/>
    <w:rsid w:val="006222AF"/>
    <w:rsid w:val="00623C10"/>
    <w:rsid w:val="0062611F"/>
    <w:rsid w:val="006307F3"/>
    <w:rsid w:val="00631D33"/>
    <w:rsid w:val="00634632"/>
    <w:rsid w:val="00634B68"/>
    <w:rsid w:val="006379AE"/>
    <w:rsid w:val="006417EB"/>
    <w:rsid w:val="00643906"/>
    <w:rsid w:val="006439A4"/>
    <w:rsid w:val="00643A04"/>
    <w:rsid w:val="00644488"/>
    <w:rsid w:val="00650269"/>
    <w:rsid w:val="0065240B"/>
    <w:rsid w:val="0065370C"/>
    <w:rsid w:val="00655983"/>
    <w:rsid w:val="00655B5E"/>
    <w:rsid w:val="006565BF"/>
    <w:rsid w:val="006565E4"/>
    <w:rsid w:val="006601DA"/>
    <w:rsid w:val="00660384"/>
    <w:rsid w:val="00665109"/>
    <w:rsid w:val="00665139"/>
    <w:rsid w:val="00677847"/>
    <w:rsid w:val="00681B8C"/>
    <w:rsid w:val="0068343B"/>
    <w:rsid w:val="0068492F"/>
    <w:rsid w:val="00684A2F"/>
    <w:rsid w:val="00687A65"/>
    <w:rsid w:val="00687B42"/>
    <w:rsid w:val="00690F7D"/>
    <w:rsid w:val="00697B60"/>
    <w:rsid w:val="006A148E"/>
    <w:rsid w:val="006B083C"/>
    <w:rsid w:val="006B1EA3"/>
    <w:rsid w:val="006B25E6"/>
    <w:rsid w:val="006B2AE7"/>
    <w:rsid w:val="006B41BA"/>
    <w:rsid w:val="006B5407"/>
    <w:rsid w:val="006B6509"/>
    <w:rsid w:val="006B6C07"/>
    <w:rsid w:val="006C192B"/>
    <w:rsid w:val="006C1F8D"/>
    <w:rsid w:val="006C2AD3"/>
    <w:rsid w:val="006C542E"/>
    <w:rsid w:val="006C61B5"/>
    <w:rsid w:val="006C6E8A"/>
    <w:rsid w:val="006D1632"/>
    <w:rsid w:val="006D3D10"/>
    <w:rsid w:val="006D3F7D"/>
    <w:rsid w:val="006D418F"/>
    <w:rsid w:val="006D5247"/>
    <w:rsid w:val="006D642D"/>
    <w:rsid w:val="006D71B6"/>
    <w:rsid w:val="006E07E3"/>
    <w:rsid w:val="006E27B0"/>
    <w:rsid w:val="006E4AC9"/>
    <w:rsid w:val="006F13A2"/>
    <w:rsid w:val="006F3DA2"/>
    <w:rsid w:val="006F46AC"/>
    <w:rsid w:val="006F5842"/>
    <w:rsid w:val="006F5D2B"/>
    <w:rsid w:val="006F6DD2"/>
    <w:rsid w:val="006F75AF"/>
    <w:rsid w:val="0070145F"/>
    <w:rsid w:val="00701DC6"/>
    <w:rsid w:val="00702007"/>
    <w:rsid w:val="00703557"/>
    <w:rsid w:val="00703583"/>
    <w:rsid w:val="007060F5"/>
    <w:rsid w:val="00712786"/>
    <w:rsid w:val="00713EC2"/>
    <w:rsid w:val="00715CD4"/>
    <w:rsid w:val="007178C7"/>
    <w:rsid w:val="00721458"/>
    <w:rsid w:val="00731125"/>
    <w:rsid w:val="0074399C"/>
    <w:rsid w:val="00743ACE"/>
    <w:rsid w:val="0074591A"/>
    <w:rsid w:val="00751148"/>
    <w:rsid w:val="00751338"/>
    <w:rsid w:val="00751B6C"/>
    <w:rsid w:val="00752A04"/>
    <w:rsid w:val="00752A79"/>
    <w:rsid w:val="00754AAC"/>
    <w:rsid w:val="0076146C"/>
    <w:rsid w:val="007627CC"/>
    <w:rsid w:val="007630F3"/>
    <w:rsid w:val="00765C81"/>
    <w:rsid w:val="0076613B"/>
    <w:rsid w:val="00772C09"/>
    <w:rsid w:val="00772E2D"/>
    <w:rsid w:val="007749B1"/>
    <w:rsid w:val="007763C2"/>
    <w:rsid w:val="00777EAB"/>
    <w:rsid w:val="007809F1"/>
    <w:rsid w:val="0078365A"/>
    <w:rsid w:val="0078482D"/>
    <w:rsid w:val="00786CC7"/>
    <w:rsid w:val="00791355"/>
    <w:rsid w:val="00791772"/>
    <w:rsid w:val="00794311"/>
    <w:rsid w:val="00796C87"/>
    <w:rsid w:val="007A4F37"/>
    <w:rsid w:val="007A5B43"/>
    <w:rsid w:val="007A6530"/>
    <w:rsid w:val="007A7E45"/>
    <w:rsid w:val="007B2381"/>
    <w:rsid w:val="007B755B"/>
    <w:rsid w:val="007B783C"/>
    <w:rsid w:val="007C0FA8"/>
    <w:rsid w:val="007C102B"/>
    <w:rsid w:val="007C12DD"/>
    <w:rsid w:val="007C59C7"/>
    <w:rsid w:val="007C5B5F"/>
    <w:rsid w:val="007D2632"/>
    <w:rsid w:val="007D3F19"/>
    <w:rsid w:val="007D5A6C"/>
    <w:rsid w:val="007E2EF3"/>
    <w:rsid w:val="007E44E5"/>
    <w:rsid w:val="007E6113"/>
    <w:rsid w:val="007E731D"/>
    <w:rsid w:val="007F36D2"/>
    <w:rsid w:val="007F37A1"/>
    <w:rsid w:val="007F3FBE"/>
    <w:rsid w:val="007F49C1"/>
    <w:rsid w:val="007F721A"/>
    <w:rsid w:val="00800428"/>
    <w:rsid w:val="00801E4F"/>
    <w:rsid w:val="00802593"/>
    <w:rsid w:val="00803571"/>
    <w:rsid w:val="00804E92"/>
    <w:rsid w:val="008063A4"/>
    <w:rsid w:val="00814821"/>
    <w:rsid w:val="008208B9"/>
    <w:rsid w:val="00821C3F"/>
    <w:rsid w:val="0082204D"/>
    <w:rsid w:val="008220A9"/>
    <w:rsid w:val="00822D6A"/>
    <w:rsid w:val="00825585"/>
    <w:rsid w:val="00825911"/>
    <w:rsid w:val="00825BF2"/>
    <w:rsid w:val="00827869"/>
    <w:rsid w:val="00827F58"/>
    <w:rsid w:val="00831D1A"/>
    <w:rsid w:val="00844375"/>
    <w:rsid w:val="0084534E"/>
    <w:rsid w:val="00845DF3"/>
    <w:rsid w:val="008473FB"/>
    <w:rsid w:val="008530A2"/>
    <w:rsid w:val="008539EA"/>
    <w:rsid w:val="00855E9E"/>
    <w:rsid w:val="00856B7C"/>
    <w:rsid w:val="0086017E"/>
    <w:rsid w:val="008607ED"/>
    <w:rsid w:val="0086308F"/>
    <w:rsid w:val="008641E4"/>
    <w:rsid w:val="00864E22"/>
    <w:rsid w:val="00870013"/>
    <w:rsid w:val="008729C1"/>
    <w:rsid w:val="00874B3B"/>
    <w:rsid w:val="00875B22"/>
    <w:rsid w:val="0087633D"/>
    <w:rsid w:val="008763DC"/>
    <w:rsid w:val="00877AC1"/>
    <w:rsid w:val="00880B9D"/>
    <w:rsid w:val="00881DC6"/>
    <w:rsid w:val="008878FD"/>
    <w:rsid w:val="008879FF"/>
    <w:rsid w:val="00892EEE"/>
    <w:rsid w:val="00893448"/>
    <w:rsid w:val="008937DC"/>
    <w:rsid w:val="008946CA"/>
    <w:rsid w:val="00896427"/>
    <w:rsid w:val="008A0A2E"/>
    <w:rsid w:val="008A231B"/>
    <w:rsid w:val="008A2B83"/>
    <w:rsid w:val="008A3CDE"/>
    <w:rsid w:val="008A79ED"/>
    <w:rsid w:val="008B0063"/>
    <w:rsid w:val="008B1306"/>
    <w:rsid w:val="008B2637"/>
    <w:rsid w:val="008B4D51"/>
    <w:rsid w:val="008B731B"/>
    <w:rsid w:val="008C0996"/>
    <w:rsid w:val="008C2CFF"/>
    <w:rsid w:val="008D03A8"/>
    <w:rsid w:val="008D3152"/>
    <w:rsid w:val="008D34AA"/>
    <w:rsid w:val="008D5E39"/>
    <w:rsid w:val="008D67B3"/>
    <w:rsid w:val="008D6C72"/>
    <w:rsid w:val="008E2507"/>
    <w:rsid w:val="008E2D89"/>
    <w:rsid w:val="008E3145"/>
    <w:rsid w:val="008E7B24"/>
    <w:rsid w:val="008F0033"/>
    <w:rsid w:val="008F27CB"/>
    <w:rsid w:val="008F30F4"/>
    <w:rsid w:val="008F312C"/>
    <w:rsid w:val="008F462A"/>
    <w:rsid w:val="008F5DBA"/>
    <w:rsid w:val="00900929"/>
    <w:rsid w:val="00901A23"/>
    <w:rsid w:val="00910608"/>
    <w:rsid w:val="009113A3"/>
    <w:rsid w:val="009115DE"/>
    <w:rsid w:val="00912192"/>
    <w:rsid w:val="00912FC4"/>
    <w:rsid w:val="0091308A"/>
    <w:rsid w:val="009163A1"/>
    <w:rsid w:val="00920654"/>
    <w:rsid w:val="009207AD"/>
    <w:rsid w:val="009211CF"/>
    <w:rsid w:val="00921238"/>
    <w:rsid w:val="009212A0"/>
    <w:rsid w:val="00923DA5"/>
    <w:rsid w:val="00926360"/>
    <w:rsid w:val="00931E5C"/>
    <w:rsid w:val="00933DE9"/>
    <w:rsid w:val="00935CEF"/>
    <w:rsid w:val="00936E52"/>
    <w:rsid w:val="00942FAD"/>
    <w:rsid w:val="00943424"/>
    <w:rsid w:val="0094544E"/>
    <w:rsid w:val="00946129"/>
    <w:rsid w:val="009462D0"/>
    <w:rsid w:val="009467C3"/>
    <w:rsid w:val="009563A9"/>
    <w:rsid w:val="009573ED"/>
    <w:rsid w:val="0096280E"/>
    <w:rsid w:val="00962860"/>
    <w:rsid w:val="00962872"/>
    <w:rsid w:val="0096444F"/>
    <w:rsid w:val="00965E62"/>
    <w:rsid w:val="0096675F"/>
    <w:rsid w:val="0097670F"/>
    <w:rsid w:val="009770E9"/>
    <w:rsid w:val="00980BC9"/>
    <w:rsid w:val="0098178A"/>
    <w:rsid w:val="0099220C"/>
    <w:rsid w:val="009950DD"/>
    <w:rsid w:val="00995CEE"/>
    <w:rsid w:val="0099649F"/>
    <w:rsid w:val="00996ACE"/>
    <w:rsid w:val="00997C20"/>
    <w:rsid w:val="009A178E"/>
    <w:rsid w:val="009A27EA"/>
    <w:rsid w:val="009A628F"/>
    <w:rsid w:val="009A7454"/>
    <w:rsid w:val="009B2AEE"/>
    <w:rsid w:val="009B2D69"/>
    <w:rsid w:val="009B35D6"/>
    <w:rsid w:val="009B65A9"/>
    <w:rsid w:val="009B7248"/>
    <w:rsid w:val="009C1384"/>
    <w:rsid w:val="009C47C0"/>
    <w:rsid w:val="009C559A"/>
    <w:rsid w:val="009C76AA"/>
    <w:rsid w:val="009D5009"/>
    <w:rsid w:val="009E0ACA"/>
    <w:rsid w:val="009E12B3"/>
    <w:rsid w:val="009E427E"/>
    <w:rsid w:val="009E5E5A"/>
    <w:rsid w:val="009F19DE"/>
    <w:rsid w:val="009F35FE"/>
    <w:rsid w:val="00A004DE"/>
    <w:rsid w:val="00A02CBF"/>
    <w:rsid w:val="00A040D0"/>
    <w:rsid w:val="00A0462D"/>
    <w:rsid w:val="00A10088"/>
    <w:rsid w:val="00A10685"/>
    <w:rsid w:val="00A106CB"/>
    <w:rsid w:val="00A15FE3"/>
    <w:rsid w:val="00A16DB5"/>
    <w:rsid w:val="00A17672"/>
    <w:rsid w:val="00A17B9A"/>
    <w:rsid w:val="00A20158"/>
    <w:rsid w:val="00A20EEE"/>
    <w:rsid w:val="00A233B7"/>
    <w:rsid w:val="00A31153"/>
    <w:rsid w:val="00A348D3"/>
    <w:rsid w:val="00A3637F"/>
    <w:rsid w:val="00A3730E"/>
    <w:rsid w:val="00A3777A"/>
    <w:rsid w:val="00A378D9"/>
    <w:rsid w:val="00A41D07"/>
    <w:rsid w:val="00A476CD"/>
    <w:rsid w:val="00A5049E"/>
    <w:rsid w:val="00A50BF1"/>
    <w:rsid w:val="00A51BEF"/>
    <w:rsid w:val="00A52284"/>
    <w:rsid w:val="00A533F5"/>
    <w:rsid w:val="00A57ACF"/>
    <w:rsid w:val="00A62CA9"/>
    <w:rsid w:val="00A675ED"/>
    <w:rsid w:val="00A67B92"/>
    <w:rsid w:val="00A75DCF"/>
    <w:rsid w:val="00A80D19"/>
    <w:rsid w:val="00A818BF"/>
    <w:rsid w:val="00A82D7D"/>
    <w:rsid w:val="00A8370B"/>
    <w:rsid w:val="00A8402A"/>
    <w:rsid w:val="00A84A78"/>
    <w:rsid w:val="00A8634A"/>
    <w:rsid w:val="00A867AE"/>
    <w:rsid w:val="00A920CD"/>
    <w:rsid w:val="00A9452D"/>
    <w:rsid w:val="00A94715"/>
    <w:rsid w:val="00AA14DD"/>
    <w:rsid w:val="00AA59DF"/>
    <w:rsid w:val="00AB0058"/>
    <w:rsid w:val="00AB090F"/>
    <w:rsid w:val="00AB0B73"/>
    <w:rsid w:val="00AB27CA"/>
    <w:rsid w:val="00AB3CF2"/>
    <w:rsid w:val="00AB44BA"/>
    <w:rsid w:val="00AB6A6F"/>
    <w:rsid w:val="00AB7C23"/>
    <w:rsid w:val="00AB7FEF"/>
    <w:rsid w:val="00AC110D"/>
    <w:rsid w:val="00AC1CEE"/>
    <w:rsid w:val="00AC4002"/>
    <w:rsid w:val="00AC5B6C"/>
    <w:rsid w:val="00AC775C"/>
    <w:rsid w:val="00AD0181"/>
    <w:rsid w:val="00AD169B"/>
    <w:rsid w:val="00AE296C"/>
    <w:rsid w:val="00AE551B"/>
    <w:rsid w:val="00AF0282"/>
    <w:rsid w:val="00AF0630"/>
    <w:rsid w:val="00AF3BAB"/>
    <w:rsid w:val="00B01322"/>
    <w:rsid w:val="00B0189E"/>
    <w:rsid w:val="00B06FD6"/>
    <w:rsid w:val="00B10E44"/>
    <w:rsid w:val="00B1413F"/>
    <w:rsid w:val="00B1644F"/>
    <w:rsid w:val="00B2166E"/>
    <w:rsid w:val="00B21739"/>
    <w:rsid w:val="00B22564"/>
    <w:rsid w:val="00B23E64"/>
    <w:rsid w:val="00B24022"/>
    <w:rsid w:val="00B274FF"/>
    <w:rsid w:val="00B27D54"/>
    <w:rsid w:val="00B305E7"/>
    <w:rsid w:val="00B30B84"/>
    <w:rsid w:val="00B31472"/>
    <w:rsid w:val="00B3449B"/>
    <w:rsid w:val="00B34C68"/>
    <w:rsid w:val="00B3642C"/>
    <w:rsid w:val="00B375E7"/>
    <w:rsid w:val="00B40748"/>
    <w:rsid w:val="00B41E8C"/>
    <w:rsid w:val="00B43062"/>
    <w:rsid w:val="00B4472A"/>
    <w:rsid w:val="00B4648D"/>
    <w:rsid w:val="00B501E6"/>
    <w:rsid w:val="00B50811"/>
    <w:rsid w:val="00B50A57"/>
    <w:rsid w:val="00B51124"/>
    <w:rsid w:val="00B55DE3"/>
    <w:rsid w:val="00B564AD"/>
    <w:rsid w:val="00B56DFD"/>
    <w:rsid w:val="00B604B7"/>
    <w:rsid w:val="00B63254"/>
    <w:rsid w:val="00B63C2B"/>
    <w:rsid w:val="00B66CC8"/>
    <w:rsid w:val="00B709F9"/>
    <w:rsid w:val="00B70BB4"/>
    <w:rsid w:val="00B710BB"/>
    <w:rsid w:val="00B728F6"/>
    <w:rsid w:val="00B73F26"/>
    <w:rsid w:val="00B747D3"/>
    <w:rsid w:val="00B75246"/>
    <w:rsid w:val="00B76AC0"/>
    <w:rsid w:val="00B77540"/>
    <w:rsid w:val="00B84429"/>
    <w:rsid w:val="00B84BC3"/>
    <w:rsid w:val="00B90150"/>
    <w:rsid w:val="00B90486"/>
    <w:rsid w:val="00B91A10"/>
    <w:rsid w:val="00B92488"/>
    <w:rsid w:val="00B939D1"/>
    <w:rsid w:val="00B949B3"/>
    <w:rsid w:val="00B9501E"/>
    <w:rsid w:val="00B95419"/>
    <w:rsid w:val="00B95538"/>
    <w:rsid w:val="00B96CD8"/>
    <w:rsid w:val="00BA2BBD"/>
    <w:rsid w:val="00BA3F99"/>
    <w:rsid w:val="00BA4292"/>
    <w:rsid w:val="00BA4744"/>
    <w:rsid w:val="00BA75E1"/>
    <w:rsid w:val="00BB0D3B"/>
    <w:rsid w:val="00BB1698"/>
    <w:rsid w:val="00BB713E"/>
    <w:rsid w:val="00BB7B78"/>
    <w:rsid w:val="00BC16A5"/>
    <w:rsid w:val="00BC2CEC"/>
    <w:rsid w:val="00BC4BA4"/>
    <w:rsid w:val="00BC4D9C"/>
    <w:rsid w:val="00BC511E"/>
    <w:rsid w:val="00BC5697"/>
    <w:rsid w:val="00BC6155"/>
    <w:rsid w:val="00BC69A9"/>
    <w:rsid w:val="00BD0F2F"/>
    <w:rsid w:val="00BD4F8B"/>
    <w:rsid w:val="00BD5FA8"/>
    <w:rsid w:val="00BD6EEF"/>
    <w:rsid w:val="00BD7E87"/>
    <w:rsid w:val="00BE145F"/>
    <w:rsid w:val="00BE2627"/>
    <w:rsid w:val="00BE2864"/>
    <w:rsid w:val="00BE2DE6"/>
    <w:rsid w:val="00BE3B48"/>
    <w:rsid w:val="00BE4731"/>
    <w:rsid w:val="00BE7F3E"/>
    <w:rsid w:val="00BF1FAE"/>
    <w:rsid w:val="00BF4958"/>
    <w:rsid w:val="00C005F8"/>
    <w:rsid w:val="00C05228"/>
    <w:rsid w:val="00C057B6"/>
    <w:rsid w:val="00C05E7B"/>
    <w:rsid w:val="00C07A88"/>
    <w:rsid w:val="00C07E80"/>
    <w:rsid w:val="00C10646"/>
    <w:rsid w:val="00C11C7B"/>
    <w:rsid w:val="00C148E2"/>
    <w:rsid w:val="00C14A7D"/>
    <w:rsid w:val="00C16CEA"/>
    <w:rsid w:val="00C178A1"/>
    <w:rsid w:val="00C17E34"/>
    <w:rsid w:val="00C21DB4"/>
    <w:rsid w:val="00C230DF"/>
    <w:rsid w:val="00C242FD"/>
    <w:rsid w:val="00C25CA8"/>
    <w:rsid w:val="00C27684"/>
    <w:rsid w:val="00C3004A"/>
    <w:rsid w:val="00C31B4B"/>
    <w:rsid w:val="00C32B3F"/>
    <w:rsid w:val="00C34778"/>
    <w:rsid w:val="00C34C53"/>
    <w:rsid w:val="00C36EEA"/>
    <w:rsid w:val="00C37F4D"/>
    <w:rsid w:val="00C423E8"/>
    <w:rsid w:val="00C429BC"/>
    <w:rsid w:val="00C45CCA"/>
    <w:rsid w:val="00C46AC6"/>
    <w:rsid w:val="00C46C9F"/>
    <w:rsid w:val="00C5319D"/>
    <w:rsid w:val="00C53729"/>
    <w:rsid w:val="00C57024"/>
    <w:rsid w:val="00C608A7"/>
    <w:rsid w:val="00C61FCD"/>
    <w:rsid w:val="00C63E29"/>
    <w:rsid w:val="00C6445F"/>
    <w:rsid w:val="00C7045E"/>
    <w:rsid w:val="00C87C26"/>
    <w:rsid w:val="00C93BA0"/>
    <w:rsid w:val="00C93D5D"/>
    <w:rsid w:val="00C9471C"/>
    <w:rsid w:val="00C965BD"/>
    <w:rsid w:val="00CA0BAC"/>
    <w:rsid w:val="00CA579B"/>
    <w:rsid w:val="00CA5D64"/>
    <w:rsid w:val="00CA6793"/>
    <w:rsid w:val="00CA75ED"/>
    <w:rsid w:val="00CB031E"/>
    <w:rsid w:val="00CB068B"/>
    <w:rsid w:val="00CB4B93"/>
    <w:rsid w:val="00CB7768"/>
    <w:rsid w:val="00CC11EF"/>
    <w:rsid w:val="00CC128F"/>
    <w:rsid w:val="00CC2C14"/>
    <w:rsid w:val="00CC314E"/>
    <w:rsid w:val="00CC432E"/>
    <w:rsid w:val="00CC55AD"/>
    <w:rsid w:val="00CC5A57"/>
    <w:rsid w:val="00CD1A99"/>
    <w:rsid w:val="00CD2365"/>
    <w:rsid w:val="00CD2A11"/>
    <w:rsid w:val="00CD4A73"/>
    <w:rsid w:val="00CD4E24"/>
    <w:rsid w:val="00CD4EE5"/>
    <w:rsid w:val="00CD5D14"/>
    <w:rsid w:val="00CD74FD"/>
    <w:rsid w:val="00CE1A71"/>
    <w:rsid w:val="00CE2229"/>
    <w:rsid w:val="00CE340F"/>
    <w:rsid w:val="00CE403F"/>
    <w:rsid w:val="00CE6020"/>
    <w:rsid w:val="00CF1ED4"/>
    <w:rsid w:val="00CF3239"/>
    <w:rsid w:val="00CF72E0"/>
    <w:rsid w:val="00CF7E3B"/>
    <w:rsid w:val="00D00B56"/>
    <w:rsid w:val="00D00C82"/>
    <w:rsid w:val="00D01146"/>
    <w:rsid w:val="00D03E89"/>
    <w:rsid w:val="00D04C9D"/>
    <w:rsid w:val="00D05D4B"/>
    <w:rsid w:val="00D066E3"/>
    <w:rsid w:val="00D102A2"/>
    <w:rsid w:val="00D116F6"/>
    <w:rsid w:val="00D123D7"/>
    <w:rsid w:val="00D126C4"/>
    <w:rsid w:val="00D1481F"/>
    <w:rsid w:val="00D15BDB"/>
    <w:rsid w:val="00D160D7"/>
    <w:rsid w:val="00D22DE1"/>
    <w:rsid w:val="00D25A36"/>
    <w:rsid w:val="00D308C3"/>
    <w:rsid w:val="00D31B81"/>
    <w:rsid w:val="00D376E8"/>
    <w:rsid w:val="00D3775B"/>
    <w:rsid w:val="00D37FBD"/>
    <w:rsid w:val="00D41208"/>
    <w:rsid w:val="00D42699"/>
    <w:rsid w:val="00D4461D"/>
    <w:rsid w:val="00D50B3A"/>
    <w:rsid w:val="00D54A24"/>
    <w:rsid w:val="00D55568"/>
    <w:rsid w:val="00D56015"/>
    <w:rsid w:val="00D57452"/>
    <w:rsid w:val="00D61EF7"/>
    <w:rsid w:val="00D62C4A"/>
    <w:rsid w:val="00D6536B"/>
    <w:rsid w:val="00D65640"/>
    <w:rsid w:val="00D715D1"/>
    <w:rsid w:val="00D84B0E"/>
    <w:rsid w:val="00D8699A"/>
    <w:rsid w:val="00D931E2"/>
    <w:rsid w:val="00D95D54"/>
    <w:rsid w:val="00D96359"/>
    <w:rsid w:val="00D96964"/>
    <w:rsid w:val="00D96DE5"/>
    <w:rsid w:val="00DA0269"/>
    <w:rsid w:val="00DA0C18"/>
    <w:rsid w:val="00DA3AA7"/>
    <w:rsid w:val="00DA5962"/>
    <w:rsid w:val="00DA5A9E"/>
    <w:rsid w:val="00DA5C46"/>
    <w:rsid w:val="00DB2CBE"/>
    <w:rsid w:val="00DB2F32"/>
    <w:rsid w:val="00DB3FA0"/>
    <w:rsid w:val="00DB4223"/>
    <w:rsid w:val="00DC1C51"/>
    <w:rsid w:val="00DC5119"/>
    <w:rsid w:val="00DC7281"/>
    <w:rsid w:val="00DC7BDD"/>
    <w:rsid w:val="00DD1406"/>
    <w:rsid w:val="00DE0215"/>
    <w:rsid w:val="00DE11AC"/>
    <w:rsid w:val="00DE124E"/>
    <w:rsid w:val="00DE5D3A"/>
    <w:rsid w:val="00DE745E"/>
    <w:rsid w:val="00DE7636"/>
    <w:rsid w:val="00DF0BD5"/>
    <w:rsid w:val="00DF0CEF"/>
    <w:rsid w:val="00DF32C4"/>
    <w:rsid w:val="00DF3692"/>
    <w:rsid w:val="00DF740C"/>
    <w:rsid w:val="00DF769D"/>
    <w:rsid w:val="00E0298F"/>
    <w:rsid w:val="00E0670F"/>
    <w:rsid w:val="00E07C40"/>
    <w:rsid w:val="00E1099D"/>
    <w:rsid w:val="00E11776"/>
    <w:rsid w:val="00E125AB"/>
    <w:rsid w:val="00E141E8"/>
    <w:rsid w:val="00E14C90"/>
    <w:rsid w:val="00E15023"/>
    <w:rsid w:val="00E16986"/>
    <w:rsid w:val="00E16A0C"/>
    <w:rsid w:val="00E20498"/>
    <w:rsid w:val="00E221BB"/>
    <w:rsid w:val="00E22F88"/>
    <w:rsid w:val="00E304DC"/>
    <w:rsid w:val="00E30C50"/>
    <w:rsid w:val="00E34365"/>
    <w:rsid w:val="00E353CD"/>
    <w:rsid w:val="00E41A7C"/>
    <w:rsid w:val="00E422EF"/>
    <w:rsid w:val="00E4456F"/>
    <w:rsid w:val="00E4464F"/>
    <w:rsid w:val="00E44EE8"/>
    <w:rsid w:val="00E46BA6"/>
    <w:rsid w:val="00E46D12"/>
    <w:rsid w:val="00E478E5"/>
    <w:rsid w:val="00E5102A"/>
    <w:rsid w:val="00E57173"/>
    <w:rsid w:val="00E6229E"/>
    <w:rsid w:val="00E6436A"/>
    <w:rsid w:val="00E712A8"/>
    <w:rsid w:val="00E72F62"/>
    <w:rsid w:val="00E739D3"/>
    <w:rsid w:val="00E73B6B"/>
    <w:rsid w:val="00E74405"/>
    <w:rsid w:val="00E7560B"/>
    <w:rsid w:val="00E75FDD"/>
    <w:rsid w:val="00E80262"/>
    <w:rsid w:val="00E80AE4"/>
    <w:rsid w:val="00E80F0D"/>
    <w:rsid w:val="00E82C2C"/>
    <w:rsid w:val="00E85253"/>
    <w:rsid w:val="00E8528E"/>
    <w:rsid w:val="00E85410"/>
    <w:rsid w:val="00E85538"/>
    <w:rsid w:val="00E85A29"/>
    <w:rsid w:val="00E87539"/>
    <w:rsid w:val="00E87B2B"/>
    <w:rsid w:val="00E87DCB"/>
    <w:rsid w:val="00E90B30"/>
    <w:rsid w:val="00E91DAF"/>
    <w:rsid w:val="00E95095"/>
    <w:rsid w:val="00E968C3"/>
    <w:rsid w:val="00EA38AD"/>
    <w:rsid w:val="00EA3B48"/>
    <w:rsid w:val="00EA3E72"/>
    <w:rsid w:val="00EA46E6"/>
    <w:rsid w:val="00EB22F2"/>
    <w:rsid w:val="00EB69D2"/>
    <w:rsid w:val="00EC597D"/>
    <w:rsid w:val="00ED0FC9"/>
    <w:rsid w:val="00ED3BA4"/>
    <w:rsid w:val="00ED6ED3"/>
    <w:rsid w:val="00EE00C0"/>
    <w:rsid w:val="00EE19C0"/>
    <w:rsid w:val="00EE2295"/>
    <w:rsid w:val="00EE2C19"/>
    <w:rsid w:val="00EE32FC"/>
    <w:rsid w:val="00EE374A"/>
    <w:rsid w:val="00EE6058"/>
    <w:rsid w:val="00EE6670"/>
    <w:rsid w:val="00EF0972"/>
    <w:rsid w:val="00EF18D6"/>
    <w:rsid w:val="00EF22F7"/>
    <w:rsid w:val="00EF470D"/>
    <w:rsid w:val="00EF4B24"/>
    <w:rsid w:val="00EF5885"/>
    <w:rsid w:val="00EF5DFC"/>
    <w:rsid w:val="00EF5F9D"/>
    <w:rsid w:val="00EF6302"/>
    <w:rsid w:val="00EF7B75"/>
    <w:rsid w:val="00F02844"/>
    <w:rsid w:val="00F029AA"/>
    <w:rsid w:val="00F02C3B"/>
    <w:rsid w:val="00F05E81"/>
    <w:rsid w:val="00F06F2D"/>
    <w:rsid w:val="00F104D5"/>
    <w:rsid w:val="00F1278B"/>
    <w:rsid w:val="00F14FCF"/>
    <w:rsid w:val="00F1682E"/>
    <w:rsid w:val="00F1682F"/>
    <w:rsid w:val="00F2052F"/>
    <w:rsid w:val="00F21F67"/>
    <w:rsid w:val="00F25CF9"/>
    <w:rsid w:val="00F265B0"/>
    <w:rsid w:val="00F26E7A"/>
    <w:rsid w:val="00F270B6"/>
    <w:rsid w:val="00F355FF"/>
    <w:rsid w:val="00F41391"/>
    <w:rsid w:val="00F4372D"/>
    <w:rsid w:val="00F47A9A"/>
    <w:rsid w:val="00F50961"/>
    <w:rsid w:val="00F50B2D"/>
    <w:rsid w:val="00F52BF3"/>
    <w:rsid w:val="00F5309B"/>
    <w:rsid w:val="00F53155"/>
    <w:rsid w:val="00F538A6"/>
    <w:rsid w:val="00F549FE"/>
    <w:rsid w:val="00F559CE"/>
    <w:rsid w:val="00F55A1D"/>
    <w:rsid w:val="00F56085"/>
    <w:rsid w:val="00F609A3"/>
    <w:rsid w:val="00F62214"/>
    <w:rsid w:val="00F62902"/>
    <w:rsid w:val="00F62C15"/>
    <w:rsid w:val="00F6539A"/>
    <w:rsid w:val="00F705FB"/>
    <w:rsid w:val="00F708CE"/>
    <w:rsid w:val="00F725A3"/>
    <w:rsid w:val="00F727BA"/>
    <w:rsid w:val="00F730E9"/>
    <w:rsid w:val="00F74494"/>
    <w:rsid w:val="00F7684D"/>
    <w:rsid w:val="00F81579"/>
    <w:rsid w:val="00F81E5E"/>
    <w:rsid w:val="00F834B0"/>
    <w:rsid w:val="00F85901"/>
    <w:rsid w:val="00F8667F"/>
    <w:rsid w:val="00F922FC"/>
    <w:rsid w:val="00F946CE"/>
    <w:rsid w:val="00F95DE1"/>
    <w:rsid w:val="00F95F50"/>
    <w:rsid w:val="00F969EB"/>
    <w:rsid w:val="00F9787E"/>
    <w:rsid w:val="00F97A01"/>
    <w:rsid w:val="00F97B18"/>
    <w:rsid w:val="00FA0505"/>
    <w:rsid w:val="00FA0A05"/>
    <w:rsid w:val="00FA12E8"/>
    <w:rsid w:val="00FA2D79"/>
    <w:rsid w:val="00FB1D6C"/>
    <w:rsid w:val="00FB2B3A"/>
    <w:rsid w:val="00FB359D"/>
    <w:rsid w:val="00FB399E"/>
    <w:rsid w:val="00FC4D44"/>
    <w:rsid w:val="00FC5CB6"/>
    <w:rsid w:val="00FD0016"/>
    <w:rsid w:val="00FD3709"/>
    <w:rsid w:val="00FD481F"/>
    <w:rsid w:val="00FD606B"/>
    <w:rsid w:val="00FE0972"/>
    <w:rsid w:val="00FE0B0E"/>
    <w:rsid w:val="00FE15CF"/>
    <w:rsid w:val="00FE2FAB"/>
    <w:rsid w:val="00FE3989"/>
    <w:rsid w:val="00FE49C3"/>
    <w:rsid w:val="00FE6F80"/>
    <w:rsid w:val="00FE7AD9"/>
    <w:rsid w:val="00FF027D"/>
    <w:rsid w:val="00FF14F9"/>
    <w:rsid w:val="00FF256E"/>
    <w:rsid w:val="00FF2DAA"/>
    <w:rsid w:val="00FF5240"/>
    <w:rsid w:val="00FF68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7C61A1F4-7351-46CC-88CC-202CEC677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A3F99"/>
    <w:pPr>
      <w:spacing w:before="120" w:after="120" w:line="360" w:lineRule="auto"/>
      <w:ind w:firstLine="709"/>
      <w:jc w:val="both"/>
    </w:pPr>
    <w:rPr>
      <w:sz w:val="24"/>
      <w:lang w:eastAsia="en-US"/>
    </w:rPr>
  </w:style>
  <w:style w:type="paragraph" w:styleId="1">
    <w:name w:val="heading 1"/>
    <w:basedOn w:val="a0"/>
    <w:next w:val="a0"/>
    <w:link w:val="10"/>
    <w:uiPriority w:val="99"/>
    <w:qFormat/>
    <w:rsid w:val="00C07A88"/>
    <w:pPr>
      <w:keepNext/>
      <w:keepLines/>
      <w:spacing w:before="240" w:after="0"/>
      <w:outlineLvl w:val="0"/>
    </w:pPr>
    <w:rPr>
      <w:color w:val="2E74B5"/>
      <w:sz w:val="32"/>
      <w:szCs w:val="32"/>
    </w:rPr>
  </w:style>
  <w:style w:type="paragraph" w:styleId="2">
    <w:name w:val="heading 2"/>
    <w:basedOn w:val="a0"/>
    <w:next w:val="a0"/>
    <w:link w:val="20"/>
    <w:uiPriority w:val="99"/>
    <w:qFormat/>
    <w:rsid w:val="0078482D"/>
    <w:pPr>
      <w:keepNext/>
      <w:keepLines/>
      <w:spacing w:before="40" w:after="0"/>
      <w:outlineLvl w:val="1"/>
    </w:pPr>
    <w:rPr>
      <w:color w:val="2E74B5"/>
      <w:sz w:val="26"/>
      <w:szCs w:val="26"/>
    </w:rPr>
  </w:style>
  <w:style w:type="paragraph" w:styleId="3">
    <w:name w:val="heading 3"/>
    <w:basedOn w:val="a0"/>
    <w:next w:val="a0"/>
    <w:link w:val="30"/>
    <w:uiPriority w:val="99"/>
    <w:qFormat/>
    <w:rsid w:val="008B731B"/>
    <w:pPr>
      <w:keepNext/>
      <w:keepLines/>
      <w:spacing w:before="40" w:after="0"/>
      <w:outlineLvl w:val="2"/>
    </w:pPr>
    <w:rPr>
      <w:color w:val="1F4D78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C07A88"/>
    <w:rPr>
      <w:rFonts w:ascii="Times New Roman" w:hAnsi="Times New Roman" w:cs="Times New Roman"/>
      <w:color w:val="2E74B5"/>
      <w:sz w:val="32"/>
      <w:szCs w:val="32"/>
    </w:rPr>
  </w:style>
  <w:style w:type="character" w:customStyle="1" w:styleId="20">
    <w:name w:val="Заголовок 2 Знак"/>
    <w:basedOn w:val="a1"/>
    <w:link w:val="2"/>
    <w:uiPriority w:val="99"/>
    <w:locked/>
    <w:rsid w:val="0078482D"/>
    <w:rPr>
      <w:rFonts w:ascii="Times New Roman" w:hAnsi="Times New Roman" w:cs="Times New Roman"/>
      <w:color w:val="2E74B5"/>
      <w:sz w:val="26"/>
      <w:szCs w:val="26"/>
    </w:rPr>
  </w:style>
  <w:style w:type="character" w:customStyle="1" w:styleId="30">
    <w:name w:val="Заголовок 3 Знак"/>
    <w:basedOn w:val="a1"/>
    <w:link w:val="3"/>
    <w:uiPriority w:val="99"/>
    <w:locked/>
    <w:rsid w:val="008B731B"/>
    <w:rPr>
      <w:rFonts w:ascii="Times New Roman" w:hAnsi="Times New Roman" w:cs="Times New Roman"/>
      <w:color w:val="1F4D78"/>
      <w:sz w:val="24"/>
      <w:szCs w:val="24"/>
    </w:rPr>
  </w:style>
  <w:style w:type="paragraph" w:styleId="a4">
    <w:name w:val="List Paragraph"/>
    <w:basedOn w:val="a0"/>
    <w:uiPriority w:val="99"/>
    <w:qFormat/>
    <w:rsid w:val="006F3DA2"/>
    <w:pPr>
      <w:ind w:left="720"/>
      <w:contextualSpacing/>
    </w:pPr>
  </w:style>
  <w:style w:type="paragraph" w:styleId="11">
    <w:name w:val="toc 1"/>
    <w:basedOn w:val="a0"/>
    <w:next w:val="a0"/>
    <w:autoRedefine/>
    <w:uiPriority w:val="99"/>
    <w:rsid w:val="00CC2C14"/>
    <w:pPr>
      <w:spacing w:after="100"/>
    </w:pPr>
  </w:style>
  <w:style w:type="paragraph" w:styleId="21">
    <w:name w:val="toc 2"/>
    <w:basedOn w:val="a0"/>
    <w:next w:val="a0"/>
    <w:autoRedefine/>
    <w:uiPriority w:val="99"/>
    <w:rsid w:val="00CC2C14"/>
    <w:pPr>
      <w:spacing w:after="100"/>
      <w:ind w:left="220"/>
    </w:pPr>
  </w:style>
  <w:style w:type="character" w:styleId="a5">
    <w:name w:val="Hyperlink"/>
    <w:basedOn w:val="a1"/>
    <w:uiPriority w:val="99"/>
    <w:rsid w:val="00CC2C14"/>
    <w:rPr>
      <w:rFonts w:cs="Times New Roman"/>
      <w:color w:val="0563C1"/>
      <w:u w:val="single"/>
    </w:rPr>
  </w:style>
  <w:style w:type="paragraph" w:styleId="a6">
    <w:name w:val="TOC Heading"/>
    <w:basedOn w:val="1"/>
    <w:next w:val="a0"/>
    <w:uiPriority w:val="99"/>
    <w:qFormat/>
    <w:rsid w:val="00CC2C14"/>
    <w:pPr>
      <w:outlineLvl w:val="9"/>
    </w:pPr>
    <w:rPr>
      <w:lang w:eastAsia="ru-RU"/>
    </w:rPr>
  </w:style>
  <w:style w:type="paragraph" w:styleId="a7">
    <w:name w:val="header"/>
    <w:basedOn w:val="a0"/>
    <w:link w:val="a8"/>
    <w:uiPriority w:val="99"/>
    <w:rsid w:val="008C2CFF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1"/>
    <w:link w:val="a7"/>
    <w:uiPriority w:val="99"/>
    <w:locked/>
    <w:rsid w:val="008C2CFF"/>
    <w:rPr>
      <w:rFonts w:cs="Times New Roman"/>
      <w:sz w:val="24"/>
    </w:rPr>
  </w:style>
  <w:style w:type="paragraph" w:styleId="a9">
    <w:name w:val="footer"/>
    <w:basedOn w:val="a0"/>
    <w:link w:val="aa"/>
    <w:uiPriority w:val="99"/>
    <w:rsid w:val="008C2CFF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1"/>
    <w:link w:val="a9"/>
    <w:uiPriority w:val="99"/>
    <w:locked/>
    <w:rsid w:val="008C2CFF"/>
    <w:rPr>
      <w:rFonts w:cs="Times New Roman"/>
      <w:sz w:val="24"/>
    </w:rPr>
  </w:style>
  <w:style w:type="paragraph" w:styleId="ab">
    <w:name w:val="Body Text"/>
    <w:basedOn w:val="a0"/>
    <w:link w:val="ac"/>
    <w:uiPriority w:val="99"/>
    <w:rsid w:val="00E85A29"/>
    <w:pPr>
      <w:spacing w:before="0" w:after="0"/>
      <w:ind w:firstLine="397"/>
    </w:pPr>
    <w:rPr>
      <w:sz w:val="22"/>
      <w:lang w:eastAsia="zh-CN"/>
    </w:rPr>
  </w:style>
  <w:style w:type="character" w:customStyle="1" w:styleId="ac">
    <w:name w:val="Основной текст Знак"/>
    <w:basedOn w:val="a1"/>
    <w:link w:val="ab"/>
    <w:uiPriority w:val="99"/>
    <w:locked/>
    <w:rsid w:val="00E85A29"/>
    <w:rPr>
      <w:rFonts w:ascii="Times New Roman" w:hAnsi="Times New Roman" w:cs="Times New Roman"/>
      <w:lang w:eastAsia="zh-CN"/>
    </w:rPr>
  </w:style>
  <w:style w:type="paragraph" w:styleId="31">
    <w:name w:val="toc 3"/>
    <w:basedOn w:val="a0"/>
    <w:next w:val="a0"/>
    <w:autoRedefine/>
    <w:uiPriority w:val="99"/>
    <w:rsid w:val="003F7FAF"/>
    <w:pPr>
      <w:spacing w:after="100"/>
      <w:ind w:left="480"/>
    </w:pPr>
  </w:style>
  <w:style w:type="character" w:customStyle="1" w:styleId="tgc">
    <w:name w:val="_tgc"/>
    <w:basedOn w:val="a1"/>
    <w:uiPriority w:val="99"/>
    <w:rsid w:val="00721458"/>
    <w:rPr>
      <w:rFonts w:cs="Times New Roman"/>
    </w:rPr>
  </w:style>
  <w:style w:type="paragraph" w:customStyle="1" w:styleId="a">
    <w:name w:val="Литература"/>
    <w:basedOn w:val="a0"/>
    <w:uiPriority w:val="99"/>
    <w:rsid w:val="00185631"/>
    <w:pPr>
      <w:numPr>
        <w:numId w:val="1"/>
      </w:numPr>
      <w:tabs>
        <w:tab w:val="left" w:pos="360"/>
      </w:tabs>
      <w:spacing w:before="0"/>
    </w:pPr>
    <w:rPr>
      <w:sz w:val="22"/>
      <w:lang w:eastAsia="zh-CN"/>
    </w:rPr>
  </w:style>
  <w:style w:type="character" w:customStyle="1" w:styleId="WW8Num1z2">
    <w:name w:val="WW8Num1z2"/>
    <w:uiPriority w:val="99"/>
    <w:rsid w:val="00074CD8"/>
  </w:style>
  <w:style w:type="paragraph" w:customStyle="1" w:styleId="12">
    <w:name w:val="Название объекта1"/>
    <w:basedOn w:val="a0"/>
    <w:next w:val="a0"/>
    <w:uiPriority w:val="99"/>
    <w:rsid w:val="00074CD8"/>
    <w:pPr>
      <w:spacing w:before="0" w:after="0"/>
      <w:ind w:firstLine="0"/>
    </w:pPr>
    <w:rPr>
      <w:b/>
      <w:bCs/>
      <w:sz w:val="20"/>
      <w:szCs w:val="20"/>
      <w:lang w:eastAsia="zh-CN"/>
    </w:rPr>
  </w:style>
  <w:style w:type="table" w:styleId="ad">
    <w:name w:val="Table Grid"/>
    <w:basedOn w:val="a2"/>
    <w:uiPriority w:val="99"/>
    <w:rsid w:val="00074CD8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Placeholder Text"/>
    <w:basedOn w:val="a1"/>
    <w:uiPriority w:val="99"/>
    <w:semiHidden/>
    <w:rsid w:val="00665139"/>
    <w:rPr>
      <w:rFonts w:cs="Times New Roman"/>
      <w:color w:val="808080"/>
    </w:rPr>
  </w:style>
  <w:style w:type="character" w:customStyle="1" w:styleId="reference-text">
    <w:name w:val="reference-text"/>
    <w:basedOn w:val="a1"/>
    <w:uiPriority w:val="99"/>
    <w:rsid w:val="008946CA"/>
    <w:rPr>
      <w:rFonts w:cs="Times New Roman"/>
    </w:rPr>
  </w:style>
  <w:style w:type="character" w:customStyle="1" w:styleId="shorttext">
    <w:name w:val="short_text"/>
    <w:basedOn w:val="a1"/>
    <w:uiPriority w:val="99"/>
    <w:rsid w:val="00262181"/>
    <w:rPr>
      <w:rFonts w:cs="Times New Roman"/>
    </w:rPr>
  </w:style>
  <w:style w:type="paragraph" w:styleId="af">
    <w:name w:val="Balloon Text"/>
    <w:basedOn w:val="a0"/>
    <w:link w:val="af0"/>
    <w:uiPriority w:val="99"/>
    <w:semiHidden/>
    <w:rsid w:val="009B35D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uiPriority w:val="99"/>
    <w:semiHidden/>
    <w:locked/>
    <w:rsid w:val="009B35D6"/>
    <w:rPr>
      <w:rFonts w:ascii="Tahoma" w:hAnsi="Tahoma" w:cs="Tahoma"/>
      <w:sz w:val="16"/>
      <w:szCs w:val="16"/>
    </w:rPr>
  </w:style>
  <w:style w:type="paragraph" w:styleId="af1">
    <w:name w:val="Normal (Web)"/>
    <w:basedOn w:val="a0"/>
    <w:uiPriority w:val="99"/>
    <w:semiHidden/>
    <w:rsid w:val="0023216D"/>
    <w:pPr>
      <w:spacing w:before="100" w:beforeAutospacing="1" w:after="100" w:afterAutospacing="1" w:line="240" w:lineRule="auto"/>
      <w:ind w:firstLine="0"/>
      <w:jc w:val="left"/>
    </w:pPr>
    <w:rPr>
      <w:szCs w:val="24"/>
      <w:lang w:eastAsia="ru-RU"/>
    </w:rPr>
  </w:style>
  <w:style w:type="character" w:customStyle="1" w:styleId="citation">
    <w:name w:val="citation"/>
    <w:basedOn w:val="a1"/>
    <w:uiPriority w:val="99"/>
    <w:rsid w:val="0023216D"/>
    <w:rPr>
      <w:rFonts w:cs="Times New Roman"/>
    </w:rPr>
  </w:style>
  <w:style w:type="character" w:customStyle="1" w:styleId="value">
    <w:name w:val="value"/>
    <w:basedOn w:val="a1"/>
    <w:uiPriority w:val="99"/>
    <w:rsid w:val="00487B2D"/>
    <w:rPr>
      <w:rFonts w:cs="Times New Roman"/>
    </w:rPr>
  </w:style>
  <w:style w:type="character" w:customStyle="1" w:styleId="ntopic">
    <w:name w:val="n_topic"/>
    <w:basedOn w:val="a1"/>
    <w:uiPriority w:val="99"/>
    <w:rsid w:val="00487B2D"/>
    <w:rPr>
      <w:rFonts w:cs="Times New Roman"/>
    </w:rPr>
  </w:style>
  <w:style w:type="character" w:customStyle="1" w:styleId="hljs-keyword">
    <w:name w:val="hljs-keyword"/>
    <w:basedOn w:val="a1"/>
    <w:uiPriority w:val="99"/>
    <w:rsid w:val="00E14C90"/>
    <w:rPr>
      <w:rFonts w:cs="Times New Roman"/>
    </w:rPr>
  </w:style>
  <w:style w:type="character" w:customStyle="1" w:styleId="hljs-number">
    <w:name w:val="hljs-number"/>
    <w:basedOn w:val="a1"/>
    <w:uiPriority w:val="99"/>
    <w:rsid w:val="00E14C90"/>
    <w:rPr>
      <w:rFonts w:cs="Times New Roman"/>
    </w:rPr>
  </w:style>
  <w:style w:type="character" w:customStyle="1" w:styleId="hljs-comment">
    <w:name w:val="hljs-comment"/>
    <w:basedOn w:val="a1"/>
    <w:uiPriority w:val="99"/>
    <w:rsid w:val="00E14C90"/>
    <w:rPr>
      <w:rFonts w:cs="Times New Roman"/>
    </w:rPr>
  </w:style>
  <w:style w:type="character" w:customStyle="1" w:styleId="mwe-math-mathml-inline">
    <w:name w:val="mwe-math-mathml-inline"/>
    <w:basedOn w:val="a1"/>
    <w:rsid w:val="00CA75ED"/>
  </w:style>
  <w:style w:type="paragraph" w:styleId="af2">
    <w:name w:val="caption"/>
    <w:basedOn w:val="a0"/>
    <w:next w:val="a0"/>
    <w:unhideWhenUsed/>
    <w:qFormat/>
    <w:locked/>
    <w:rsid w:val="00056A2A"/>
    <w:pPr>
      <w:spacing w:before="0"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9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6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5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5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35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5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5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5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5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5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5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5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5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5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5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4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Сравнение</a:t>
            </a:r>
            <a:r>
              <a:rPr lang="ru-RU" baseline="0"/>
              <a:t> работы последовательной и параллельных версий алгоритма Штрассена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Последовательная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2 потока</c:v>
                </c:pt>
                <c:pt idx="1">
                  <c:v>4 потока</c:v>
                </c:pt>
                <c:pt idx="2">
                  <c:v>6 потоков</c:v>
                </c:pt>
                <c:pt idx="3">
                  <c:v>8 потоков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3.5259399999999999</c:v>
                </c:pt>
                <c:pt idx="1">
                  <c:v>3.5405899999999999</c:v>
                </c:pt>
                <c:pt idx="2">
                  <c:v>3.6305200000000002</c:v>
                </c:pt>
                <c:pt idx="3">
                  <c:v>3.5015999999999998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OpenMP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2 потока</c:v>
                </c:pt>
                <c:pt idx="1">
                  <c:v>4 потока</c:v>
                </c:pt>
                <c:pt idx="2">
                  <c:v>6 потоков</c:v>
                </c:pt>
                <c:pt idx="3">
                  <c:v>8 потоков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1.9664999999999999</c:v>
                </c:pt>
                <c:pt idx="1">
                  <c:v>1.03484</c:v>
                </c:pt>
                <c:pt idx="2">
                  <c:v>1.0310699999999999</c:v>
                </c:pt>
                <c:pt idx="3">
                  <c:v>0.60294700000000001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TBB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2 потока</c:v>
                </c:pt>
                <c:pt idx="1">
                  <c:v>4 потока</c:v>
                </c:pt>
                <c:pt idx="2">
                  <c:v>6 потоков</c:v>
                </c:pt>
                <c:pt idx="3">
                  <c:v>8 потоков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1.91883</c:v>
                </c:pt>
                <c:pt idx="1">
                  <c:v>1.0646599999999999</c:v>
                </c:pt>
                <c:pt idx="2">
                  <c:v>1.01911</c:v>
                </c:pt>
                <c:pt idx="3">
                  <c:v>0.63656900000000005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6748144"/>
        <c:axId val="336741088"/>
      </c:lineChart>
      <c:catAx>
        <c:axId val="3367481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6741088"/>
        <c:crosses val="autoZero"/>
        <c:auto val="1"/>
        <c:lblAlgn val="ctr"/>
        <c:lblOffset val="100"/>
        <c:noMultiLvlLbl val="0"/>
      </c:catAx>
      <c:valAx>
        <c:axId val="336741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6748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7A32F2-B66D-41DE-8C99-B09B1EE4D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1467</Words>
  <Characters>8366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"Дары интернета"</Company>
  <LinksUpToDate>false</LinksUpToDate>
  <CharactersWithSpaces>9814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Антон Половинкин</cp:lastModifiedBy>
  <cp:revision>4</cp:revision>
  <dcterms:created xsi:type="dcterms:W3CDTF">2020-05-16T00:24:00Z</dcterms:created>
  <dcterms:modified xsi:type="dcterms:W3CDTF">2020-05-16T10:56:00Z</dcterms:modified>
</cp:coreProperties>
</file>